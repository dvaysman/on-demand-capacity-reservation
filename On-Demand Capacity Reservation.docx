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3AC0" w14:textId="4776C5CF" w:rsidR="00302E09" w:rsidRPr="00401919" w:rsidRDefault="003C0B39" w:rsidP="00401919">
      <w:pPr>
        <w:pStyle w:val="Heading1"/>
        <w:spacing w:before="0" w:after="360" w:line="240" w:lineRule="auto"/>
        <w:rPr>
          <w:sz w:val="40"/>
          <w:szCs w:val="40"/>
        </w:rPr>
      </w:pPr>
      <w:r>
        <w:rPr>
          <w:sz w:val="40"/>
          <w:szCs w:val="40"/>
        </w:rPr>
        <w:t>On-</w:t>
      </w:r>
      <w:r w:rsidR="009F296C">
        <w:rPr>
          <w:sz w:val="40"/>
          <w:szCs w:val="40"/>
        </w:rPr>
        <w:t>D</w:t>
      </w:r>
      <w:r>
        <w:rPr>
          <w:sz w:val="40"/>
          <w:szCs w:val="40"/>
        </w:rPr>
        <w:t xml:space="preserve">emand </w:t>
      </w:r>
      <w:r w:rsidR="001E1796" w:rsidRPr="00401919">
        <w:rPr>
          <w:sz w:val="40"/>
          <w:szCs w:val="40"/>
        </w:rPr>
        <w:t xml:space="preserve">Capacity Reservation </w:t>
      </w:r>
      <w:r w:rsidR="00085147" w:rsidRPr="00401919">
        <w:rPr>
          <w:sz w:val="40"/>
          <w:szCs w:val="40"/>
        </w:rPr>
        <w:t xml:space="preserve">Private Preview </w:t>
      </w:r>
    </w:p>
    <w:p w14:paraId="7C5279A8" w14:textId="65D1C7A6" w:rsidR="00085147" w:rsidRDefault="00085147" w:rsidP="00085147">
      <w:r>
        <w:t>Welcome to t</w:t>
      </w:r>
      <w:r w:rsidR="00C343C8">
        <w:t>he On-Demand</w:t>
      </w:r>
      <w:r>
        <w:t xml:space="preserve"> Capacity Reservation Private Preview! </w:t>
      </w:r>
    </w:p>
    <w:p w14:paraId="65A474FF" w14:textId="7B6B18F6" w:rsidR="00085147" w:rsidRDefault="00085147" w:rsidP="00085147">
      <w:r>
        <w:t xml:space="preserve">This document is to </w:t>
      </w:r>
      <w:r w:rsidR="00493605">
        <w:t xml:space="preserve">briefly describe </w:t>
      </w:r>
      <w:r w:rsidR="0094640A">
        <w:t>the feature,</w:t>
      </w:r>
      <w:r w:rsidR="00AD05E4">
        <w:t xml:space="preserve"> provide</w:t>
      </w:r>
      <w:r w:rsidR="0094640A">
        <w:t xml:space="preserve"> onboarding steps</w:t>
      </w:r>
      <w:r w:rsidR="00197037">
        <w:t xml:space="preserve"> for the preview program</w:t>
      </w:r>
      <w:r w:rsidR="005E57F2">
        <w:t>, and to share</w:t>
      </w:r>
      <w:r w:rsidR="0094640A">
        <w:t xml:space="preserve"> </w:t>
      </w:r>
      <w:r w:rsidR="0059182C">
        <w:t>Azure Resource Manager (</w:t>
      </w:r>
      <w:r w:rsidR="00AD05E4">
        <w:t>A</w:t>
      </w:r>
      <w:r w:rsidR="0059182C">
        <w:t>RM)</w:t>
      </w:r>
      <w:r w:rsidR="0094640A">
        <w:t xml:space="preserve"> templates </w:t>
      </w:r>
      <w:r w:rsidR="001963F7">
        <w:t>that can be used for testing</w:t>
      </w:r>
      <w:r w:rsidR="00A535BF">
        <w:t xml:space="preserve"> purposes</w:t>
      </w:r>
      <w:r w:rsidR="001963F7">
        <w:t xml:space="preserve">. </w:t>
      </w:r>
      <w:r w:rsidR="0094640A">
        <w:t xml:space="preserve"> </w:t>
      </w:r>
    </w:p>
    <w:p w14:paraId="2BDEAEF4" w14:textId="64E9392A" w:rsidR="00EA7FD8" w:rsidRDefault="00895640" w:rsidP="00EA7FD8">
      <w:pPr>
        <w:spacing w:after="0"/>
        <w:rPr>
          <w:b/>
          <w:bCs/>
        </w:rPr>
      </w:pPr>
      <w:r>
        <w:rPr>
          <w:b/>
          <w:bCs/>
        </w:rPr>
        <w:t>Note</w:t>
      </w:r>
      <w:r w:rsidR="0094640A" w:rsidRPr="008D30D4">
        <w:rPr>
          <w:b/>
          <w:bCs/>
        </w:rPr>
        <w:t>:</w:t>
      </w:r>
      <w:r w:rsidR="008D30D4">
        <w:rPr>
          <w:b/>
          <w:bCs/>
        </w:rPr>
        <w:t xml:space="preserve"> </w:t>
      </w:r>
    </w:p>
    <w:p w14:paraId="0816AE96" w14:textId="12094705" w:rsidR="00AD05E4" w:rsidRDefault="008601D8" w:rsidP="00EA7FD8">
      <w:pPr>
        <w:pStyle w:val="ListParagraph"/>
        <w:numPr>
          <w:ilvl w:val="0"/>
          <w:numId w:val="26"/>
        </w:numPr>
        <w:spacing w:after="360"/>
      </w:pPr>
      <w:r>
        <w:t>The feature</w:t>
      </w:r>
      <w:r w:rsidR="0094640A">
        <w:t xml:space="preserve"> is currently in Private Preview </w:t>
      </w:r>
      <w:r w:rsidR="00F565DE">
        <w:t>phase</w:t>
      </w:r>
      <w:r w:rsidR="0094640A">
        <w:t>. That means, customers should only</w:t>
      </w:r>
      <w:r w:rsidR="00F565DE">
        <w:t xml:space="preserve"> use </w:t>
      </w:r>
      <w:r w:rsidR="008D36A4">
        <w:t>it</w:t>
      </w:r>
      <w:r w:rsidR="00F565DE">
        <w:t xml:space="preserve"> for t</w:t>
      </w:r>
      <w:r w:rsidR="009E7FB5">
        <w:t>esting purposes</w:t>
      </w:r>
      <w:r w:rsidR="00F565DE">
        <w:t xml:space="preserve">. It is not recommended to use </w:t>
      </w:r>
      <w:r w:rsidR="008D30D4">
        <w:t>this feature at this point for any</w:t>
      </w:r>
      <w:r w:rsidR="009E7FB5">
        <w:t xml:space="preserve"> mission</w:t>
      </w:r>
      <w:r w:rsidR="000554D0">
        <w:t>-</w:t>
      </w:r>
      <w:r w:rsidR="009E7FB5">
        <w:t>critical</w:t>
      </w:r>
      <w:r w:rsidR="008D30D4">
        <w:t xml:space="preserve"> workloads. </w:t>
      </w:r>
    </w:p>
    <w:p w14:paraId="28D49D4B" w14:textId="5265823D" w:rsidR="0043084F" w:rsidRDefault="0043084F" w:rsidP="00EA7FD8">
      <w:pPr>
        <w:pStyle w:val="ListParagraph"/>
        <w:numPr>
          <w:ilvl w:val="0"/>
          <w:numId w:val="26"/>
        </w:numPr>
        <w:spacing w:after="360"/>
      </w:pPr>
      <w:r w:rsidRPr="0043084F">
        <w:t>The feature is currently supported via ARM templates only. Other client tool</w:t>
      </w:r>
      <w:r w:rsidR="008A18F0">
        <w:t>s</w:t>
      </w:r>
      <w:r w:rsidRPr="0043084F">
        <w:t xml:space="preserve"> support such as </w:t>
      </w:r>
      <w:r w:rsidR="005B7AA9">
        <w:t>Azure P</w:t>
      </w:r>
      <w:r w:rsidRPr="0043084F">
        <w:t xml:space="preserve">ortal, CLI, </w:t>
      </w:r>
      <w:r w:rsidR="00DF70E1">
        <w:t>PS</w:t>
      </w:r>
      <w:r w:rsidRPr="0043084F">
        <w:t xml:space="preserve"> etc. will be coming later.</w:t>
      </w:r>
    </w:p>
    <w:p w14:paraId="2FB7D6DB" w14:textId="2963FCB1" w:rsidR="00B24B48" w:rsidRDefault="000554D0" w:rsidP="005B7AA9">
      <w:pPr>
        <w:pStyle w:val="ListParagraph"/>
        <w:numPr>
          <w:ilvl w:val="0"/>
          <w:numId w:val="26"/>
        </w:numPr>
        <w:spacing w:after="360"/>
      </w:pPr>
      <w:r>
        <w:t xml:space="preserve">During Private Preview, </w:t>
      </w:r>
      <w:r w:rsidR="00A104D4">
        <w:t xml:space="preserve">production SLAs </w:t>
      </w:r>
      <w:r w:rsidR="00DF70E1">
        <w:t>will</w:t>
      </w:r>
      <w:r w:rsidR="00A104D4">
        <w:t xml:space="preserve"> not</w:t>
      </w:r>
      <w:r w:rsidR="00DF70E1">
        <w:t xml:space="preserve"> be</w:t>
      </w:r>
      <w:r w:rsidR="00A104D4">
        <w:t xml:space="preserve"> enforced. </w:t>
      </w:r>
    </w:p>
    <w:p w14:paraId="5BCC5DFB" w14:textId="77777777" w:rsidR="0047783F" w:rsidRDefault="0047783F" w:rsidP="00D022B9">
      <w:pPr>
        <w:spacing w:after="120" w:line="240" w:lineRule="auto"/>
        <w:rPr>
          <w:b/>
          <w:bCs/>
        </w:rPr>
      </w:pPr>
      <w:r w:rsidRPr="0047783F">
        <w:rPr>
          <w:b/>
          <w:bCs/>
        </w:rPr>
        <w:t xml:space="preserve">Billing </w:t>
      </w:r>
    </w:p>
    <w:p w14:paraId="0CD62B62" w14:textId="366C708F" w:rsidR="00065013" w:rsidRDefault="00F04F9F" w:rsidP="00A95F2D">
      <w:pPr>
        <w:spacing w:after="120" w:line="240" w:lineRule="auto"/>
        <w:rPr>
          <w:b/>
          <w:bCs/>
        </w:rPr>
      </w:pPr>
      <w:r>
        <w:t xml:space="preserve">During Private Preview, </w:t>
      </w:r>
      <w:r w:rsidR="00B77DF0">
        <w:t>you</w:t>
      </w:r>
      <w:r w:rsidR="00B24B48">
        <w:t xml:space="preserve"> will be charged for the virtua</w:t>
      </w:r>
      <w:r w:rsidR="0080573E">
        <w:t>l machines</w:t>
      </w:r>
      <w:r w:rsidR="005547F6">
        <w:t xml:space="preserve"> that are attached to a capacity reservation</w:t>
      </w:r>
      <w:r w:rsidR="00893693">
        <w:t xml:space="preserve">. </w:t>
      </w:r>
      <w:r w:rsidR="0047783F">
        <w:t xml:space="preserve">You will also be charged </w:t>
      </w:r>
      <w:r w:rsidR="00604DD7">
        <w:t>for the unused capacity reservation spot</w:t>
      </w:r>
      <w:r w:rsidR="00A95F2D">
        <w:t>s</w:t>
      </w:r>
      <w:r w:rsidR="00752ABB">
        <w:t>.</w:t>
      </w:r>
      <w:r w:rsidR="00604DD7">
        <w:t xml:space="preserve"> For more information on billing, please read “</w:t>
      </w:r>
      <w:r w:rsidR="00604DD7" w:rsidRPr="007A6807">
        <w:rPr>
          <w:b/>
          <w:bCs/>
          <w:u w:val="single"/>
        </w:rPr>
        <w:t>VM Capacity Reservations: Usage and Billing</w:t>
      </w:r>
      <w:r w:rsidR="00604DD7">
        <w:rPr>
          <w:b/>
          <w:bCs/>
          <w:u w:val="single"/>
        </w:rPr>
        <w:t>”</w:t>
      </w:r>
      <w:r w:rsidR="00604DD7" w:rsidRPr="00065013">
        <w:rPr>
          <w:b/>
          <w:bCs/>
        </w:rPr>
        <w:t xml:space="preserve"> </w:t>
      </w:r>
      <w:r w:rsidR="00604DD7" w:rsidRPr="00065013">
        <w:t>section</w:t>
      </w:r>
      <w:r w:rsidR="00065013" w:rsidRPr="00065013">
        <w:t xml:space="preserve"> described later in the document.</w:t>
      </w:r>
    </w:p>
    <w:p w14:paraId="6A1D022A" w14:textId="77777777" w:rsidR="00A95F2D" w:rsidRPr="0047783F" w:rsidRDefault="00A95F2D" w:rsidP="00A95F2D">
      <w:pPr>
        <w:spacing w:after="120" w:line="240" w:lineRule="auto"/>
        <w:rPr>
          <w:b/>
          <w:bCs/>
        </w:rPr>
      </w:pPr>
    </w:p>
    <w:p w14:paraId="35B707F6" w14:textId="77777777" w:rsidR="006704DB" w:rsidRDefault="006704DB" w:rsidP="00065013">
      <w:pPr>
        <w:pStyle w:val="Heading2"/>
        <w:spacing w:before="0" w:after="120"/>
      </w:pPr>
      <w:r>
        <w:t>Provide Feedback</w:t>
      </w:r>
    </w:p>
    <w:p w14:paraId="49B93159" w14:textId="510AEA5F" w:rsidR="006704DB" w:rsidRDefault="006704DB" w:rsidP="006704DB">
      <w:r>
        <w:t xml:space="preserve">We would love to know what we can do to make Capacity Reservation better meet your needs. For any feedback, please </w:t>
      </w:r>
      <w:r w:rsidR="00E301D6">
        <w:t xml:space="preserve">fill </w:t>
      </w:r>
      <w:hyperlink r:id="rId7" w:history="1">
        <w:r w:rsidR="00E301D6" w:rsidRPr="0025392C">
          <w:rPr>
            <w:rStyle w:val="Hyperlink"/>
          </w:rPr>
          <w:t>this</w:t>
        </w:r>
      </w:hyperlink>
      <w:r w:rsidR="00E301D6">
        <w:t xml:space="preserve"> form</w:t>
      </w:r>
      <w:r w:rsidR="00E4579C">
        <w:t>.</w:t>
      </w:r>
      <w:r w:rsidR="00A104D4">
        <w:t xml:space="preserve"> Alternatively, you can reach out to the people below</w:t>
      </w:r>
      <w:r w:rsidR="00CD7163">
        <w:t>:</w:t>
      </w:r>
    </w:p>
    <w:p w14:paraId="2B1E1A33" w14:textId="438BC501" w:rsidR="00E4579C" w:rsidRDefault="00E4579C" w:rsidP="006704DB">
      <w:r>
        <w:t>PM contacts:</w:t>
      </w:r>
    </w:p>
    <w:p w14:paraId="60A6FA06" w14:textId="75E60577" w:rsidR="006704DB" w:rsidRDefault="006704DB" w:rsidP="006704DB">
      <w:pPr>
        <w:pStyle w:val="ListParagraph"/>
        <w:numPr>
          <w:ilvl w:val="0"/>
          <w:numId w:val="12"/>
        </w:numPr>
      </w:pPr>
      <w:r>
        <w:t>Varun Gupta &lt;</w:t>
      </w:r>
      <w:hyperlink r:id="rId8" w:history="1">
        <w:r w:rsidR="00A010DE" w:rsidRPr="006944BA">
          <w:rPr>
            <w:rStyle w:val="Hyperlink"/>
          </w:rPr>
          <w:t>gupta.varun@microsoft.com</w:t>
        </w:r>
      </w:hyperlink>
      <w:r>
        <w:t>&gt;, Program Manager, Compute</w:t>
      </w:r>
    </w:p>
    <w:p w14:paraId="30D2B4D5" w14:textId="24D85876" w:rsidR="006704DB" w:rsidRDefault="006704DB" w:rsidP="006704DB">
      <w:pPr>
        <w:pStyle w:val="ListParagraph"/>
        <w:numPr>
          <w:ilvl w:val="0"/>
          <w:numId w:val="12"/>
        </w:numPr>
      </w:pPr>
      <w:r>
        <w:t>Bill DeForeest &lt;</w:t>
      </w:r>
      <w:r w:rsidRPr="00AD37AC">
        <w:rPr>
          <w:rStyle w:val="Hyperlink"/>
        </w:rPr>
        <w:t>bill.deforeest@microsoft.com</w:t>
      </w:r>
      <w:r w:rsidRPr="00AD37AC">
        <w:t>&gt;,</w:t>
      </w:r>
      <w:r>
        <w:t xml:space="preserve"> Principal Program Manager, Compute </w:t>
      </w:r>
    </w:p>
    <w:p w14:paraId="1AC67F6F" w14:textId="77777777" w:rsidR="00CF0C1B" w:rsidRDefault="00CF0C1B" w:rsidP="00CF0C1B">
      <w:pPr>
        <w:pStyle w:val="ListParagraph"/>
      </w:pPr>
    </w:p>
    <w:p w14:paraId="0AE53859" w14:textId="2001E61B" w:rsidR="00F770AC" w:rsidRDefault="00E17940" w:rsidP="0002686F">
      <w:pPr>
        <w:pStyle w:val="Heading2"/>
        <w:spacing w:after="120"/>
      </w:pPr>
      <w:r>
        <w:t xml:space="preserve">On-Demand </w:t>
      </w:r>
      <w:r w:rsidR="00AD05E4">
        <w:t>Capac</w:t>
      </w:r>
      <w:r w:rsidR="00095EA4">
        <w:t xml:space="preserve">ity Reservation </w:t>
      </w:r>
    </w:p>
    <w:p w14:paraId="0424BF1D" w14:textId="40E4651F" w:rsidR="009B6E9A" w:rsidRDefault="00F770AC" w:rsidP="00F770AC">
      <w:r>
        <w:t xml:space="preserve">Capacity Reservation allows customers to reserve </w:t>
      </w:r>
      <w:r w:rsidR="00B933B2">
        <w:t xml:space="preserve">compute </w:t>
      </w:r>
      <w:r>
        <w:t xml:space="preserve">capacity for </w:t>
      </w:r>
      <w:r w:rsidR="00B933B2">
        <w:t>the supported</w:t>
      </w:r>
      <w:r>
        <w:t xml:space="preserve"> VM size</w:t>
      </w:r>
      <w:r w:rsidR="00B933B2">
        <w:t>s</w:t>
      </w:r>
      <w:r>
        <w:t xml:space="preserve"> in an Azure </w:t>
      </w:r>
      <w:r w:rsidR="00981799">
        <w:t>R</w:t>
      </w:r>
      <w:r>
        <w:t xml:space="preserve">egion or an </w:t>
      </w:r>
      <w:r w:rsidR="00981799">
        <w:t>A</w:t>
      </w:r>
      <w:r>
        <w:t xml:space="preserve">vailability </w:t>
      </w:r>
      <w:r w:rsidR="00981799">
        <w:t>Z</w:t>
      </w:r>
      <w:r>
        <w:t>one.</w:t>
      </w:r>
      <w:r w:rsidR="00344A81">
        <w:t xml:space="preserve"> </w:t>
      </w:r>
      <w:r w:rsidR="003673B5">
        <w:t>It</w:t>
      </w:r>
      <w:r w:rsidR="00344A81">
        <w:t xml:space="preserve"> is a </w:t>
      </w:r>
      <w:r w:rsidR="00CD2069">
        <w:t>customer facing</w:t>
      </w:r>
      <w:r w:rsidR="00344A81">
        <w:t xml:space="preserve"> object that can be deployed </w:t>
      </w:r>
      <w:r w:rsidR="002C6FD8">
        <w:t>using</w:t>
      </w:r>
      <w:r w:rsidR="00344A81">
        <w:t xml:space="preserve"> ARM APIs. </w:t>
      </w:r>
    </w:p>
    <w:p w14:paraId="5F1CABBB" w14:textId="77777777" w:rsidR="001D1C0A" w:rsidRDefault="001D1C0A" w:rsidP="001D1C0A">
      <w:r>
        <w:t>A Capacity Reservation has some basic properties always defined at creation:</w:t>
      </w:r>
    </w:p>
    <w:p w14:paraId="69F50BE2" w14:textId="77777777" w:rsidR="001D1C0A" w:rsidRDefault="001D1C0A" w:rsidP="001D1C0A">
      <w:pPr>
        <w:pStyle w:val="ListParagraph"/>
        <w:numPr>
          <w:ilvl w:val="0"/>
          <w:numId w:val="2"/>
        </w:numPr>
      </w:pPr>
      <w:r>
        <w:t>Each reservation is for one VM size (for example, Standard_D2s_v3).</w:t>
      </w:r>
    </w:p>
    <w:p w14:paraId="78D5CCF7" w14:textId="77777777" w:rsidR="001D1C0A" w:rsidRDefault="001D1C0A" w:rsidP="001D1C0A">
      <w:pPr>
        <w:pStyle w:val="ListParagraph"/>
        <w:numPr>
          <w:ilvl w:val="0"/>
          <w:numId w:val="2"/>
        </w:numPr>
      </w:pPr>
      <w:r>
        <w:t>Each reservation is for one location (region). If that location has availability zones, then the reservation also may specify exactly one of those zones.</w:t>
      </w:r>
    </w:p>
    <w:p w14:paraId="3D252734" w14:textId="77777777" w:rsidR="001D1C0A" w:rsidRDefault="001D1C0A" w:rsidP="001D1C0A">
      <w:pPr>
        <w:pStyle w:val="ListParagraph"/>
        <w:numPr>
          <w:ilvl w:val="0"/>
          <w:numId w:val="2"/>
        </w:numPr>
      </w:pPr>
      <w:r>
        <w:t>Each reservation has a quantity of instances to be reserved.</w:t>
      </w:r>
    </w:p>
    <w:p w14:paraId="555DB8F3" w14:textId="77777777" w:rsidR="001D1C0A" w:rsidRDefault="001D1C0A" w:rsidP="001D1C0A">
      <w:r>
        <w:t xml:space="preserve">To create a Capacity Reservation, these parameters are passed to Azure as a capacity request. If the subscription lacks the required quota or Azure does not have capacity available that meets the </w:t>
      </w:r>
      <w:r>
        <w:lastRenderedPageBreak/>
        <w:t>specification, the Capacity Reservation will fail to deploy. Either request more quota or try a different VM size/location/zone combination.</w:t>
      </w:r>
    </w:p>
    <w:p w14:paraId="55FCDD12" w14:textId="5BC11EB0" w:rsidR="001D556E" w:rsidRDefault="001D556E" w:rsidP="001D556E">
      <w:r>
        <w:t>Once Azure accepts a reservation request,</w:t>
      </w:r>
      <w:r w:rsidR="00DC6B54">
        <w:t xml:space="preserve"> c</w:t>
      </w:r>
      <w:r>
        <w:t xml:space="preserve">apacity </w:t>
      </w:r>
      <w:r w:rsidR="00DC6B54">
        <w:t>r</w:t>
      </w:r>
      <w:r>
        <w:t xml:space="preserve">eservation receives the applicable </w:t>
      </w:r>
      <w:r w:rsidRPr="00D62B72">
        <w:t>Azure availability SLA</w:t>
      </w:r>
      <w:r>
        <w:t xml:space="preserve"> for use with virtual machines.</w:t>
      </w:r>
      <w:r w:rsidR="00887492">
        <w:t xml:space="preserve"> The SLA will be defined later and </w:t>
      </w:r>
      <w:r w:rsidR="00FD0AA3">
        <w:t>will</w:t>
      </w:r>
      <w:r w:rsidR="00887492">
        <w:t xml:space="preserve"> not</w:t>
      </w:r>
      <w:r w:rsidR="00FD0AA3">
        <w:t xml:space="preserve"> be</w:t>
      </w:r>
      <w:r w:rsidR="00887492">
        <w:t xml:space="preserve"> enforced</w:t>
      </w:r>
      <w:r>
        <w:t xml:space="preserve"> </w:t>
      </w:r>
      <w:r w:rsidR="003C4DE6">
        <w:t xml:space="preserve">during private preview. </w:t>
      </w:r>
    </w:p>
    <w:p w14:paraId="60B9D168" w14:textId="77777777" w:rsidR="001D556E" w:rsidRDefault="001D556E" w:rsidP="001D556E">
      <w:r>
        <w:t xml:space="preserve">Virtual Machines can now be allocated to the reservation. </w:t>
      </w:r>
    </w:p>
    <w:p w14:paraId="53A362C3" w14:textId="77777777" w:rsidR="001D556E" w:rsidRDefault="001D556E" w:rsidP="001D556E">
      <w:pPr>
        <w:pStyle w:val="ListParagraph"/>
        <w:numPr>
          <w:ilvl w:val="0"/>
          <w:numId w:val="3"/>
        </w:numPr>
      </w:pPr>
      <w:r>
        <w:t xml:space="preserve">Up to the limit of the reserved quantity, no quota checks are required. </w:t>
      </w:r>
    </w:p>
    <w:p w14:paraId="3E10C6D4" w14:textId="77777777" w:rsidR="001D556E" w:rsidRDefault="001D556E" w:rsidP="001D556E">
      <w:pPr>
        <w:pStyle w:val="ListParagraph"/>
        <w:numPr>
          <w:ilvl w:val="0"/>
          <w:numId w:val="3"/>
        </w:numPr>
      </w:pPr>
      <w:r>
        <w:t xml:space="preserve">For each instance of the reserved quantity that is consumed, Azure will emit usage incurred by the allocated VM. </w:t>
      </w:r>
    </w:p>
    <w:p w14:paraId="24A893C0" w14:textId="77777777" w:rsidR="001D556E" w:rsidRDefault="001D556E" w:rsidP="001D556E">
      <w:pPr>
        <w:pStyle w:val="ListParagraph"/>
        <w:numPr>
          <w:ilvl w:val="0"/>
          <w:numId w:val="3"/>
        </w:numPr>
      </w:pPr>
      <w:r>
        <w:t xml:space="preserve">For each instance of the reserved quantity that is unused, Azure will emit VM usage for the reserved size. This is because capacity is being consumed by the reservation itself. </w:t>
      </w:r>
    </w:p>
    <w:p w14:paraId="50FAA613" w14:textId="77777777" w:rsidR="00462D45" w:rsidRDefault="00462D45" w:rsidP="00462D45">
      <w:pPr>
        <w:pStyle w:val="ListParagraph"/>
      </w:pPr>
    </w:p>
    <w:p w14:paraId="0FB6E8D0" w14:textId="77777777" w:rsidR="00740FBD" w:rsidRPr="00462D45" w:rsidRDefault="00740FBD" w:rsidP="00740FBD">
      <w:pPr>
        <w:rPr>
          <w:b/>
          <w:bCs/>
          <w:u w:val="single"/>
        </w:rPr>
      </w:pPr>
      <w:r w:rsidRPr="00462D45">
        <w:rPr>
          <w:b/>
          <w:bCs/>
          <w:u w:val="single"/>
        </w:rPr>
        <w:t>Working with Capacity Reservations</w:t>
      </w:r>
    </w:p>
    <w:p w14:paraId="770E2CE1" w14:textId="5D902B78" w:rsidR="00740FBD" w:rsidRDefault="00740FBD" w:rsidP="00740FBD">
      <w:r>
        <w:t xml:space="preserve">Capacity Reservations should be used to create the </w:t>
      </w:r>
      <w:r w:rsidRPr="004F3E4A">
        <w:rPr>
          <w:u w:val="single"/>
        </w:rPr>
        <w:t>minimum required capacity</w:t>
      </w:r>
      <w:r>
        <w:t xml:space="preserve"> for an application or workload to meet runtime requirements such as throughput or response time. Overprovisioning capacity reservations will increase the monthly bill without providing any real benefit.</w:t>
      </w:r>
    </w:p>
    <w:p w14:paraId="75DCB237" w14:textId="7926EEF2" w:rsidR="00740FBD" w:rsidRDefault="00740FBD" w:rsidP="00740FBD">
      <w:r>
        <w:t xml:space="preserve">Capacity Reservations </w:t>
      </w:r>
      <w:r w:rsidRPr="004F3E4A">
        <w:rPr>
          <w:u w:val="single"/>
        </w:rPr>
        <w:t>do not create limits</w:t>
      </w:r>
      <w:r>
        <w:t xml:space="preserve"> on VM deployments. Azure supports associating as many VMs as desired against a Capacity Reservation. Up to the reserved quantity, quota checks are omitted. Allocating more VMs against the reservation is subject to quota checks and Azure fulfilling the additional capacity. Once deployed, these additional VM instances can cause the quantity of VMs allocated against the reservation to exceed the reserved quantity. This is called “</w:t>
      </w:r>
      <w:r w:rsidR="004630C4">
        <w:t>overall</w:t>
      </w:r>
      <w:r w:rsidR="008F022B">
        <w:t>ocation</w:t>
      </w:r>
      <w:r>
        <w:t xml:space="preserve">”. </w:t>
      </w:r>
    </w:p>
    <w:p w14:paraId="2EADD933" w14:textId="77777777" w:rsidR="00740FBD" w:rsidRDefault="00740FBD" w:rsidP="00740FBD">
      <w:r>
        <w:t>One benefit of this design is that VMs do not have to be managed separately across reserved and unreserved capacity. When an application is scaled down from temporary peak usage, VMs can be removed by whichever rules are desired. Manage only the total instances reserved and the total allocated. When the two values are equal, your deployment is at the minimum usage.</w:t>
      </w:r>
    </w:p>
    <w:p w14:paraId="5E723EAF" w14:textId="02590D9B" w:rsidR="00740FBD" w:rsidRDefault="00740FBD" w:rsidP="00740FBD">
      <w:r>
        <w:t xml:space="preserve">The quantity reserved can be adjusted after initial deployment by changing the </w:t>
      </w:r>
      <w:r w:rsidR="00D73888">
        <w:t>“</w:t>
      </w:r>
      <w:r w:rsidR="001D085D">
        <w:rPr>
          <w:i/>
          <w:iCs/>
        </w:rPr>
        <w:t>capacity</w:t>
      </w:r>
      <w:r w:rsidR="00D73888">
        <w:rPr>
          <w:i/>
          <w:iCs/>
        </w:rPr>
        <w:t>”</w:t>
      </w:r>
      <w:r w:rsidR="001D085D">
        <w:rPr>
          <w:i/>
          <w:iCs/>
        </w:rPr>
        <w:t xml:space="preserve"> </w:t>
      </w:r>
      <w:r w:rsidR="001D085D">
        <w:t>property of the Capacity Reservation</w:t>
      </w:r>
      <w:r>
        <w:t>. If preferred, first add additional VMs and then adjust the reserved quantity</w:t>
      </w:r>
      <w:r w:rsidR="001D085D">
        <w:t xml:space="preserve"> to</w:t>
      </w:r>
      <w:r>
        <w:t xml:space="preserve"> match. Azure also supports adding VMs that match the reservation and were allocated before the reservation was created. </w:t>
      </w:r>
    </w:p>
    <w:p w14:paraId="5FDBB283" w14:textId="77777777" w:rsidR="00740FBD" w:rsidRDefault="00740FBD" w:rsidP="00740FBD">
      <w:r>
        <w:t>In cases where the goal is to reserve capacity for just a specific set of VMs and no others, then only associate the specific set of critical VMs with the Capacity Reservation. If you add a new critical VM, adjust the quantity reserved to gain assurance. Deploy the other VMs normally without the Capacity Reservation property.</w:t>
      </w:r>
    </w:p>
    <w:p w14:paraId="0A5C3DDC" w14:textId="77777777" w:rsidR="00740FBD" w:rsidRDefault="00740FBD" w:rsidP="00740FBD">
      <w:r>
        <w:t>Other changes to a Capacity Reservation, such as a different VM size or location, are not permitted. The recommended approach is to delete the existing reservation and create a new reservation with the new requirements.</w:t>
      </w:r>
    </w:p>
    <w:p w14:paraId="2AB7E9F8" w14:textId="65A9A150" w:rsidR="00EE4D90" w:rsidRDefault="00A76F17" w:rsidP="00D73888">
      <w:pPr>
        <w:spacing w:after="240"/>
      </w:pPr>
      <w:r>
        <w:t xml:space="preserve">Capacity Reservation is always created as part of a Capacity Reservation group. This is to </w:t>
      </w:r>
      <w:r w:rsidR="00B02B5D">
        <w:t>group several Capacity Reservations together in a single group for a multi-tier application</w:t>
      </w:r>
      <w:r w:rsidR="00EE4D90">
        <w:t>/workload</w:t>
      </w:r>
      <w:r w:rsidR="00B9585D">
        <w:t>. As we add mu</w:t>
      </w:r>
      <w:r w:rsidR="009A4506">
        <w:t>l</w:t>
      </w:r>
      <w:r w:rsidR="00B9585D">
        <w:t>ti-</w:t>
      </w:r>
      <w:r w:rsidR="00B9585D">
        <w:lastRenderedPageBreak/>
        <w:t xml:space="preserve">VM deployment support </w:t>
      </w:r>
      <w:r w:rsidR="009A4506">
        <w:t xml:space="preserve">for VMSS </w:t>
      </w:r>
      <w:r w:rsidR="00B9585D">
        <w:t>in the coming weeks</w:t>
      </w:r>
      <w:r w:rsidR="002B1A8B">
        <w:t>,</w:t>
      </w:r>
      <w:r w:rsidR="00B9585D">
        <w:t xml:space="preserve"> </w:t>
      </w:r>
      <w:r w:rsidR="002B1A8B">
        <w:t xml:space="preserve">reservations across zones </w:t>
      </w:r>
      <w:r w:rsidR="009A4506">
        <w:t>can also be grouped together</w:t>
      </w:r>
    </w:p>
    <w:p w14:paraId="008CFE9A" w14:textId="1736C1DD" w:rsidR="00740FBD" w:rsidRPr="00462D45" w:rsidRDefault="00740FBD" w:rsidP="00740FBD">
      <w:pPr>
        <w:rPr>
          <w:b/>
          <w:bCs/>
        </w:rPr>
      </w:pPr>
      <w:r w:rsidRPr="00462D45">
        <w:rPr>
          <w:b/>
          <w:bCs/>
          <w:u w:val="single"/>
        </w:rPr>
        <w:t>Capacity Reservation Lifecycle</w:t>
      </w:r>
    </w:p>
    <w:p w14:paraId="3C1008DA" w14:textId="77777777" w:rsidR="00740FBD" w:rsidRDefault="00740FBD" w:rsidP="00740FBD">
      <w:r>
        <w:t>When a Capacity Reservation is created, Azure will set aside the requested number of capacity instances in the specified location:</w:t>
      </w:r>
    </w:p>
    <w:p w14:paraId="4E3061CC" w14:textId="77777777" w:rsidR="00740FBD" w:rsidRDefault="7FABC335" w:rsidP="00740FBD">
      <w:pPr>
        <w:jc w:val="center"/>
      </w:pPr>
      <w:r>
        <w:rPr>
          <w:noProof/>
        </w:rPr>
        <w:drawing>
          <wp:inline distT="0" distB="0" distL="0" distR="0" wp14:anchorId="7299CFA4" wp14:editId="149D45A9">
            <wp:extent cx="2860849" cy="1131896"/>
            <wp:effectExtent l="0" t="0" r="0" b="0"/>
            <wp:docPr id="1015641161"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0849" cy="1131896"/>
                    </a:xfrm>
                    <a:prstGeom prst="rect">
                      <a:avLst/>
                    </a:prstGeom>
                  </pic:spPr>
                </pic:pic>
              </a:graphicData>
            </a:graphic>
          </wp:inline>
        </w:drawing>
      </w:r>
    </w:p>
    <w:p w14:paraId="73FCC0EC" w14:textId="0CEC06BF" w:rsidR="00FF19EF" w:rsidRDefault="00740FBD" w:rsidP="00740FBD">
      <w:r>
        <w:t xml:space="preserve">The capacity instances are not directly visible or addressable. Track the state of the overall Capacity Reservation through its </w:t>
      </w:r>
      <w:r w:rsidR="00065164">
        <w:t>“</w:t>
      </w:r>
      <w:r w:rsidRPr="00F77F47">
        <w:rPr>
          <w:i/>
          <w:iCs/>
        </w:rPr>
        <w:t>capacity</w:t>
      </w:r>
      <w:r w:rsidR="00065164">
        <w:rPr>
          <w:i/>
          <w:iCs/>
        </w:rPr>
        <w:t>”</w:t>
      </w:r>
      <w:r>
        <w:t xml:space="preserve"> and </w:t>
      </w:r>
      <w:r w:rsidR="00065164">
        <w:t>“</w:t>
      </w:r>
      <w:r w:rsidR="00065164">
        <w:rPr>
          <w:i/>
          <w:iCs/>
        </w:rPr>
        <w:t>virutalMachinesAllocated”</w:t>
      </w:r>
      <w:r>
        <w:t xml:space="preserve"> properties. </w:t>
      </w:r>
    </w:p>
    <w:p w14:paraId="1A38E03F" w14:textId="6A7E1C3B" w:rsidR="00481C82" w:rsidRDefault="00481C82" w:rsidP="00FF19EF">
      <w:pPr>
        <w:spacing w:after="240"/>
        <w:rPr>
          <w:b/>
          <w:bCs/>
          <w:u w:val="single"/>
        </w:rPr>
      </w:pPr>
      <w:r w:rsidRPr="00481C82">
        <w:rPr>
          <w:b/>
          <w:bCs/>
          <w:u w:val="single"/>
        </w:rPr>
        <w:t>Key properties of a Capacity Reservation</w:t>
      </w:r>
    </w:p>
    <w:tbl>
      <w:tblPr>
        <w:tblStyle w:val="TableGrid"/>
        <w:tblW w:w="0" w:type="auto"/>
        <w:tblLook w:val="04A0" w:firstRow="1" w:lastRow="0" w:firstColumn="1" w:lastColumn="0" w:noHBand="0" w:noVBand="1"/>
      </w:tblPr>
      <w:tblGrid>
        <w:gridCol w:w="2615"/>
        <w:gridCol w:w="6735"/>
      </w:tblGrid>
      <w:tr w:rsidR="00CB4DDE" w14:paraId="75667804" w14:textId="77777777" w:rsidTr="00CB4DDE">
        <w:tc>
          <w:tcPr>
            <w:tcW w:w="1345" w:type="dxa"/>
            <w:shd w:val="clear" w:color="auto" w:fill="44546A" w:themeFill="text2"/>
          </w:tcPr>
          <w:p w14:paraId="3471DABD" w14:textId="6D9BC24C" w:rsidR="00CB4DDE" w:rsidRPr="00CB4DDE" w:rsidRDefault="00CB4DDE" w:rsidP="00740FBD">
            <w:pPr>
              <w:rPr>
                <w:b/>
                <w:bCs/>
                <w:color w:val="FFFFFF" w:themeColor="background1"/>
              </w:rPr>
            </w:pPr>
            <w:r w:rsidRPr="00CB4DDE">
              <w:rPr>
                <w:b/>
                <w:bCs/>
                <w:color w:val="FFFFFF" w:themeColor="background1"/>
              </w:rPr>
              <w:t>Property</w:t>
            </w:r>
          </w:p>
        </w:tc>
        <w:tc>
          <w:tcPr>
            <w:tcW w:w="8005" w:type="dxa"/>
            <w:shd w:val="clear" w:color="auto" w:fill="44546A" w:themeFill="text2"/>
          </w:tcPr>
          <w:p w14:paraId="0EE1542A" w14:textId="39CD08B5" w:rsidR="00CB4DDE" w:rsidRPr="00CB4DDE" w:rsidRDefault="00CB4DDE" w:rsidP="00740FBD">
            <w:pPr>
              <w:rPr>
                <w:b/>
                <w:bCs/>
                <w:color w:val="FFFFFF" w:themeColor="background1"/>
              </w:rPr>
            </w:pPr>
            <w:r w:rsidRPr="00CB4DDE">
              <w:rPr>
                <w:b/>
                <w:bCs/>
                <w:color w:val="FFFFFF" w:themeColor="background1"/>
              </w:rPr>
              <w:t>Description</w:t>
            </w:r>
          </w:p>
        </w:tc>
      </w:tr>
      <w:tr w:rsidR="00CB4DDE" w14:paraId="70A6BC38" w14:textId="77777777" w:rsidTr="00CB4DDE">
        <w:tc>
          <w:tcPr>
            <w:tcW w:w="1345" w:type="dxa"/>
          </w:tcPr>
          <w:p w14:paraId="77172A76" w14:textId="4C45A460" w:rsidR="00CB4DDE" w:rsidRPr="00FF19EF" w:rsidRDefault="00FF19EF" w:rsidP="00740FBD">
            <w:r w:rsidRPr="00FF19EF">
              <w:t>l</w:t>
            </w:r>
            <w:r w:rsidR="00CB4DDE" w:rsidRPr="00FF19EF">
              <w:t>ocation</w:t>
            </w:r>
          </w:p>
        </w:tc>
        <w:tc>
          <w:tcPr>
            <w:tcW w:w="8005" w:type="dxa"/>
          </w:tcPr>
          <w:p w14:paraId="4EC4D831" w14:textId="6DAF3876" w:rsidR="00CB4DDE" w:rsidRPr="00FF19EF" w:rsidRDefault="00FF19EF" w:rsidP="00740FBD">
            <w:r>
              <w:t>Azure region or zone in which the Capacity Reservation is created</w:t>
            </w:r>
          </w:p>
        </w:tc>
      </w:tr>
      <w:tr w:rsidR="00CB4DDE" w14:paraId="72161DD4" w14:textId="77777777" w:rsidTr="00CB4DDE">
        <w:tc>
          <w:tcPr>
            <w:tcW w:w="1345" w:type="dxa"/>
          </w:tcPr>
          <w:p w14:paraId="478FAA2D" w14:textId="4B38ED2B" w:rsidR="00CB4DDE" w:rsidRPr="00FF19EF" w:rsidRDefault="00FF19EF" w:rsidP="00740FBD">
            <w:proofErr w:type="spellStart"/>
            <w:r w:rsidRPr="00FF19EF">
              <w:t>s</w:t>
            </w:r>
            <w:r w:rsidR="00CB4DDE" w:rsidRPr="00FF19EF">
              <w:t>ku</w:t>
            </w:r>
            <w:proofErr w:type="spellEnd"/>
          </w:p>
        </w:tc>
        <w:tc>
          <w:tcPr>
            <w:tcW w:w="8005" w:type="dxa"/>
          </w:tcPr>
          <w:p w14:paraId="6D8067AC" w14:textId="64F8551A" w:rsidR="00CB4DDE" w:rsidRPr="00FF19EF" w:rsidRDefault="00FF19EF" w:rsidP="00740FBD">
            <w:r>
              <w:t>VM size</w:t>
            </w:r>
          </w:p>
        </w:tc>
      </w:tr>
      <w:tr w:rsidR="00CB4DDE" w14:paraId="0E0E61F6" w14:textId="77777777" w:rsidTr="00CB4DDE">
        <w:tc>
          <w:tcPr>
            <w:tcW w:w="1345" w:type="dxa"/>
          </w:tcPr>
          <w:p w14:paraId="55834108" w14:textId="39D67E8E" w:rsidR="00CB4DDE" w:rsidRPr="00FF19EF" w:rsidRDefault="00FF19EF" w:rsidP="00740FBD">
            <w:r w:rsidRPr="00FF19EF">
              <w:t>capacity</w:t>
            </w:r>
          </w:p>
        </w:tc>
        <w:tc>
          <w:tcPr>
            <w:tcW w:w="8005" w:type="dxa"/>
          </w:tcPr>
          <w:p w14:paraId="2762A2DB" w14:textId="3367A716" w:rsidR="00CB4DDE" w:rsidRPr="00FF19EF" w:rsidRDefault="00FF19EF" w:rsidP="00740FBD">
            <w:r>
              <w:t>Total quantity of VMs reserved by the customer</w:t>
            </w:r>
          </w:p>
        </w:tc>
      </w:tr>
      <w:tr w:rsidR="00CB4DDE" w14:paraId="17BF56B0" w14:textId="77777777" w:rsidTr="00CB4DDE">
        <w:tc>
          <w:tcPr>
            <w:tcW w:w="1345" w:type="dxa"/>
          </w:tcPr>
          <w:p w14:paraId="58D0C8E5" w14:textId="03B80B20" w:rsidR="00CB4DDE" w:rsidRPr="00FF19EF" w:rsidRDefault="00FF19EF" w:rsidP="00740FBD">
            <w:proofErr w:type="spellStart"/>
            <w:r w:rsidRPr="00FF19EF">
              <w:t>virtualMachinesAllocated</w:t>
            </w:r>
            <w:proofErr w:type="spellEnd"/>
          </w:p>
        </w:tc>
        <w:tc>
          <w:tcPr>
            <w:tcW w:w="8005" w:type="dxa"/>
          </w:tcPr>
          <w:p w14:paraId="67597F4C" w14:textId="77777777" w:rsidR="00FF19EF" w:rsidRDefault="00FF19EF" w:rsidP="00FF19EF">
            <w:r>
              <w:t>List of VMs allocated against the Capacity Reservation. Length of this list gives the total quantity of capacity instances that are consumed.</w:t>
            </w:r>
          </w:p>
          <w:p w14:paraId="5CB7F1AD" w14:textId="77777777" w:rsidR="00CB4DDE" w:rsidRPr="00FF19EF" w:rsidRDefault="00CB4DDE" w:rsidP="00740FBD"/>
        </w:tc>
      </w:tr>
      <w:tr w:rsidR="00CB4DDE" w14:paraId="0447E627" w14:textId="77777777" w:rsidTr="00CB4DDE">
        <w:tc>
          <w:tcPr>
            <w:tcW w:w="1345" w:type="dxa"/>
          </w:tcPr>
          <w:p w14:paraId="226D5370" w14:textId="32442B2E" w:rsidR="00CB4DDE" w:rsidRPr="00FF19EF" w:rsidRDefault="00FF19EF" w:rsidP="00740FBD">
            <w:proofErr w:type="spellStart"/>
            <w:r w:rsidRPr="00FF19EF">
              <w:t>virtualMachinesAssociated</w:t>
            </w:r>
            <w:proofErr w:type="spellEnd"/>
          </w:p>
        </w:tc>
        <w:tc>
          <w:tcPr>
            <w:tcW w:w="8005" w:type="dxa"/>
          </w:tcPr>
          <w:p w14:paraId="7EF76FFB" w14:textId="30BE3827" w:rsidR="00FF19EF" w:rsidRDefault="00FF19EF" w:rsidP="00FF19EF">
            <w:r>
              <w:t>List of VMs associated with the Capacity Reservation.</w:t>
            </w:r>
            <w:r w:rsidRPr="00CB4DDE">
              <w:t xml:space="preserve"> </w:t>
            </w:r>
            <w:r>
              <w:t xml:space="preserve">The difference between </w:t>
            </w:r>
            <w:proofErr w:type="spellStart"/>
            <w:r w:rsidRPr="00FF19EF">
              <w:t>virtualMachinesAssociated</w:t>
            </w:r>
            <w:proofErr w:type="spellEnd"/>
            <w:r w:rsidRPr="00FF19EF">
              <w:rPr>
                <w:i/>
                <w:iCs/>
              </w:rPr>
              <w:t xml:space="preserve"> </w:t>
            </w:r>
            <w:r>
              <w:t xml:space="preserve">and </w:t>
            </w:r>
            <w:r w:rsidRPr="00FF19EF">
              <w:t>virutalMachinesAllocated</w:t>
            </w:r>
            <w:r w:rsidRPr="00FF19EF">
              <w:rPr>
                <w:i/>
                <w:iCs/>
              </w:rPr>
              <w:t xml:space="preserve"> </w:t>
            </w:r>
            <w:r>
              <w:t xml:space="preserve">is that the latter doesn’t include the VMs that are in the deallocated state. However, the former does include such VMs. </w:t>
            </w:r>
          </w:p>
          <w:p w14:paraId="5726BDB0" w14:textId="77777777" w:rsidR="00CB4DDE" w:rsidRPr="00FF19EF" w:rsidRDefault="00CB4DDE" w:rsidP="00740FBD"/>
        </w:tc>
      </w:tr>
    </w:tbl>
    <w:p w14:paraId="7617AFA1" w14:textId="673A32F1" w:rsidR="00740FBD" w:rsidRDefault="00740FBD" w:rsidP="008D3293">
      <w:r>
        <w:t xml:space="preserve">  </w:t>
      </w:r>
    </w:p>
    <w:p w14:paraId="05B9AFB9" w14:textId="3F774B02" w:rsidR="00740FBD" w:rsidRDefault="00740FBD" w:rsidP="00740FBD">
      <w:r>
        <w:t xml:space="preserve">The above example will start with </w:t>
      </w:r>
      <w:r w:rsidR="009B384B">
        <w:t>“</w:t>
      </w:r>
      <w:r w:rsidRPr="00F77F47">
        <w:rPr>
          <w:i/>
          <w:iCs/>
        </w:rPr>
        <w:t>capacity</w:t>
      </w:r>
      <w:r w:rsidR="009B384B">
        <w:rPr>
          <w:i/>
          <w:iCs/>
        </w:rPr>
        <w:t>”</w:t>
      </w:r>
      <w:r>
        <w:t xml:space="preserve"> as 2 and length of </w:t>
      </w:r>
      <w:r w:rsidR="009B384B">
        <w:t>“</w:t>
      </w:r>
      <w:r w:rsidR="009B384B">
        <w:rPr>
          <w:i/>
          <w:iCs/>
        </w:rPr>
        <w:t>virutalMachinesAllocated”</w:t>
      </w:r>
      <w:r w:rsidR="00B9542D">
        <w:rPr>
          <w:i/>
          <w:iCs/>
        </w:rPr>
        <w:t xml:space="preserve"> and “</w:t>
      </w:r>
      <w:proofErr w:type="spellStart"/>
      <w:r w:rsidR="00B9542D">
        <w:rPr>
          <w:i/>
          <w:iCs/>
        </w:rPr>
        <w:t>virutalMachinesAssociated</w:t>
      </w:r>
      <w:proofErr w:type="spellEnd"/>
      <w:r w:rsidR="00B9542D">
        <w:rPr>
          <w:i/>
          <w:iCs/>
        </w:rPr>
        <w:t>”</w:t>
      </w:r>
      <w:r>
        <w:t xml:space="preserve"> as 0.</w:t>
      </w:r>
    </w:p>
    <w:p w14:paraId="4DA7CBBC" w14:textId="32DE837B" w:rsidR="00B260DB" w:rsidRDefault="00624C16" w:rsidP="00740FBD">
      <w:r>
        <w:t xml:space="preserve">In order to consume Capacity Reservation, the VMs must be directly targeted to it. </w:t>
      </w:r>
      <w:r w:rsidR="00CE242E">
        <w:t xml:space="preserve">This gives customers the flexibility to only target their </w:t>
      </w:r>
      <w:r w:rsidR="002C272E">
        <w:t xml:space="preserve">critical workloads against the reservation and non-critical workloads can go </w:t>
      </w:r>
      <w:r w:rsidR="000331F9">
        <w:t xml:space="preserve">through regular allocation path. </w:t>
      </w:r>
    </w:p>
    <w:p w14:paraId="1BD33F18" w14:textId="6F87F3FB" w:rsidR="00740FBD" w:rsidRDefault="00740FBD" w:rsidP="00740FBD">
      <w:r>
        <w:t>When a VM is subsequently deployed against the Capacity Reservation, it will logically consume one of the reserved capacity instances:</w:t>
      </w:r>
    </w:p>
    <w:p w14:paraId="1228430E" w14:textId="77777777" w:rsidR="00740FBD" w:rsidRDefault="7FABC335" w:rsidP="00740FBD">
      <w:pPr>
        <w:jc w:val="center"/>
      </w:pPr>
      <w:r>
        <w:rPr>
          <w:noProof/>
        </w:rPr>
        <w:lastRenderedPageBreak/>
        <w:drawing>
          <wp:inline distT="0" distB="0" distL="0" distR="0" wp14:anchorId="03389F87" wp14:editId="2B4974E4">
            <wp:extent cx="2899212" cy="1147075"/>
            <wp:effectExtent l="0" t="0" r="0" b="0"/>
            <wp:docPr id="7319467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9212" cy="1147075"/>
                    </a:xfrm>
                    <a:prstGeom prst="rect">
                      <a:avLst/>
                    </a:prstGeom>
                  </pic:spPr>
                </pic:pic>
              </a:graphicData>
            </a:graphic>
          </wp:inline>
        </w:drawing>
      </w:r>
    </w:p>
    <w:p w14:paraId="2DA12091" w14:textId="379E6D61" w:rsidR="00740FBD" w:rsidRDefault="00740FBD" w:rsidP="00740FBD">
      <w:r>
        <w:t xml:space="preserve">The status of the Capacity Reservation will now show </w:t>
      </w:r>
      <w:r w:rsidR="009B384B">
        <w:t>“</w:t>
      </w:r>
      <w:r w:rsidRPr="00F77F47">
        <w:rPr>
          <w:i/>
          <w:iCs/>
        </w:rPr>
        <w:t>capacity</w:t>
      </w:r>
      <w:r w:rsidR="009B384B">
        <w:rPr>
          <w:i/>
          <w:iCs/>
        </w:rPr>
        <w:t>”</w:t>
      </w:r>
      <w:r>
        <w:t xml:space="preserve"> as 2 and length of </w:t>
      </w:r>
      <w:r w:rsidR="009B384B">
        <w:t>“</w:t>
      </w:r>
      <w:r w:rsidR="009B384B">
        <w:rPr>
          <w:i/>
          <w:iCs/>
        </w:rPr>
        <w:t>virutalMachinesAllocated”</w:t>
      </w:r>
      <w:r w:rsidR="00996CAD">
        <w:rPr>
          <w:i/>
          <w:iCs/>
        </w:rPr>
        <w:t xml:space="preserve"> and “</w:t>
      </w:r>
      <w:proofErr w:type="spellStart"/>
      <w:r w:rsidR="00996CAD">
        <w:rPr>
          <w:i/>
          <w:iCs/>
        </w:rPr>
        <w:t>virutalMachinesAssociated</w:t>
      </w:r>
      <w:proofErr w:type="spellEnd"/>
      <w:r w:rsidR="00996CAD">
        <w:rPr>
          <w:i/>
          <w:iCs/>
        </w:rPr>
        <w:t>”</w:t>
      </w:r>
      <w:r w:rsidR="00996CAD">
        <w:t xml:space="preserve"> </w:t>
      </w:r>
      <w:r>
        <w:t xml:space="preserve">as 1. </w:t>
      </w:r>
    </w:p>
    <w:p w14:paraId="196B2229" w14:textId="77777777" w:rsidR="00740FBD" w:rsidRDefault="00740FBD" w:rsidP="00740FBD">
      <w:r>
        <w:t xml:space="preserve">Allocations against the Capacity Reservation will succeed as along as the VMs have matching properties (location, size, etc.) and there is at least one empty capacity instance. </w:t>
      </w:r>
    </w:p>
    <w:p w14:paraId="3E0A3D4F" w14:textId="61DB2DFE" w:rsidR="00740FBD" w:rsidRDefault="00740FBD" w:rsidP="00740FBD">
      <w:r>
        <w:t>Using our example, when a third VM is allocated against the Capacity Reservation, the reservation enters the “</w:t>
      </w:r>
      <w:r w:rsidR="00F35EE8">
        <w:t>overallocated</w:t>
      </w:r>
      <w:r>
        <w:t>” state. This third VM will require unused quota and additional capacity fulfillment from Azure. Once the third VM is allocated, the Capacity Reservation now looks like this:</w:t>
      </w:r>
    </w:p>
    <w:p w14:paraId="29DEE54E" w14:textId="77777777" w:rsidR="00740FBD" w:rsidRDefault="7FABC335" w:rsidP="00740FBD">
      <w:pPr>
        <w:jc w:val="center"/>
      </w:pPr>
      <w:r>
        <w:rPr>
          <w:noProof/>
        </w:rPr>
        <w:drawing>
          <wp:inline distT="0" distB="0" distL="0" distR="0" wp14:anchorId="51C41026" wp14:editId="4FC6F5E1">
            <wp:extent cx="2908300" cy="1587489"/>
            <wp:effectExtent l="0" t="0" r="6350" b="0"/>
            <wp:docPr id="144400139"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8300" cy="1587489"/>
                    </a:xfrm>
                    <a:prstGeom prst="rect">
                      <a:avLst/>
                    </a:prstGeom>
                  </pic:spPr>
                </pic:pic>
              </a:graphicData>
            </a:graphic>
          </wp:inline>
        </w:drawing>
      </w:r>
    </w:p>
    <w:p w14:paraId="670FA080" w14:textId="53D6EA9E" w:rsidR="00740FBD" w:rsidRDefault="00740FBD" w:rsidP="00740FBD">
      <w:r>
        <w:t xml:space="preserve">The </w:t>
      </w:r>
      <w:r w:rsidR="004D6430">
        <w:t>“</w:t>
      </w:r>
      <w:r w:rsidRPr="00F77F47">
        <w:rPr>
          <w:i/>
          <w:iCs/>
        </w:rPr>
        <w:t>capacity</w:t>
      </w:r>
      <w:r w:rsidR="004D6430">
        <w:rPr>
          <w:i/>
          <w:iCs/>
        </w:rPr>
        <w:t>”</w:t>
      </w:r>
      <w:r>
        <w:t xml:space="preserve"> is 2 and the length of </w:t>
      </w:r>
      <w:r w:rsidR="004D6430">
        <w:t>“</w:t>
      </w:r>
      <w:r w:rsidR="004D6430">
        <w:rPr>
          <w:i/>
          <w:iCs/>
        </w:rPr>
        <w:t>virutalMachinesAllocated”</w:t>
      </w:r>
      <w:r w:rsidR="005D4334">
        <w:rPr>
          <w:i/>
          <w:iCs/>
        </w:rPr>
        <w:t xml:space="preserve"> and “</w:t>
      </w:r>
      <w:proofErr w:type="spellStart"/>
      <w:r w:rsidR="005D4334">
        <w:rPr>
          <w:i/>
          <w:iCs/>
        </w:rPr>
        <w:t>virutalMachinesAssociated</w:t>
      </w:r>
      <w:proofErr w:type="spellEnd"/>
      <w:r w:rsidR="005D4334">
        <w:rPr>
          <w:i/>
          <w:iCs/>
        </w:rPr>
        <w:t>”</w:t>
      </w:r>
      <w:r w:rsidR="005D4334">
        <w:t xml:space="preserve"> </w:t>
      </w:r>
      <w:r>
        <w:t>is 3.</w:t>
      </w:r>
      <w:r w:rsidR="00400EF1">
        <w:t xml:space="preserve"> One advantage of this capability to over-allocate is </w:t>
      </w:r>
      <w:r w:rsidR="00030936">
        <w:t xml:space="preserve">that scale out will never be blocked </w:t>
      </w:r>
      <w:r w:rsidR="00B00DB1">
        <w:t>just because the limit of reserved capacity is reached.</w:t>
      </w:r>
    </w:p>
    <w:p w14:paraId="5D8D2D0F" w14:textId="46C85F7F" w:rsidR="00740FBD" w:rsidRDefault="00B00DB1" w:rsidP="00740FBD">
      <w:r>
        <w:t xml:space="preserve">Another advantage is automatic minimum cost. </w:t>
      </w:r>
      <w:r w:rsidR="00C3694E">
        <w:t>To illustrate this</w:t>
      </w:r>
      <w:r w:rsidR="007135A2">
        <w:t>,</w:t>
      </w:r>
      <w:r w:rsidR="00C3694E">
        <w:t xml:space="preserve"> </w:t>
      </w:r>
      <w:r w:rsidR="00740FBD">
        <w:t>suppose the application scales down to the minimum two VMs. Since VM 0 needs an update, that VM is chosen for deallocation. The reservation automatically shifts to this state.</w:t>
      </w:r>
    </w:p>
    <w:p w14:paraId="0C067B22" w14:textId="77777777" w:rsidR="00740FBD" w:rsidRDefault="7FABC335" w:rsidP="00740FBD">
      <w:pPr>
        <w:jc w:val="center"/>
      </w:pPr>
      <w:r>
        <w:rPr>
          <w:noProof/>
        </w:rPr>
        <w:drawing>
          <wp:inline distT="0" distB="0" distL="0" distR="0" wp14:anchorId="17E7F0B7" wp14:editId="580AA1BA">
            <wp:extent cx="2992967" cy="1180363"/>
            <wp:effectExtent l="0" t="0" r="0" b="1270"/>
            <wp:docPr id="117955392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2967" cy="1180363"/>
                    </a:xfrm>
                    <a:prstGeom prst="rect">
                      <a:avLst/>
                    </a:prstGeom>
                  </pic:spPr>
                </pic:pic>
              </a:graphicData>
            </a:graphic>
          </wp:inline>
        </w:drawing>
      </w:r>
    </w:p>
    <w:p w14:paraId="6FAE834B" w14:textId="7660221F" w:rsidR="00740FBD" w:rsidRDefault="00740FBD" w:rsidP="00740FBD">
      <w:r>
        <w:t xml:space="preserve">The </w:t>
      </w:r>
      <w:r w:rsidR="004D6430">
        <w:t>“</w:t>
      </w:r>
      <w:r w:rsidRPr="00F77F47">
        <w:rPr>
          <w:i/>
          <w:iCs/>
        </w:rPr>
        <w:t>capacity</w:t>
      </w:r>
      <w:r w:rsidR="004D6430">
        <w:rPr>
          <w:i/>
          <w:iCs/>
        </w:rPr>
        <w:t>”</w:t>
      </w:r>
      <w:r>
        <w:t xml:space="preserve"> and the length of </w:t>
      </w:r>
      <w:r w:rsidR="004D6430">
        <w:t>“</w:t>
      </w:r>
      <w:r w:rsidR="004D6430">
        <w:rPr>
          <w:i/>
          <w:iCs/>
        </w:rPr>
        <w:t>virutalMachinesAllocated”</w:t>
      </w:r>
      <w:r>
        <w:t xml:space="preserve"> are both 2.</w:t>
      </w:r>
      <w:r w:rsidR="00725F84">
        <w:t xml:space="preserve"> The length of </w:t>
      </w:r>
      <w:r w:rsidR="00725F84">
        <w:rPr>
          <w:i/>
          <w:iCs/>
        </w:rPr>
        <w:t>“</w:t>
      </w:r>
      <w:proofErr w:type="spellStart"/>
      <w:r w:rsidR="00725F84">
        <w:rPr>
          <w:i/>
          <w:iCs/>
        </w:rPr>
        <w:t>virutalMachinesAssociated</w:t>
      </w:r>
      <w:proofErr w:type="spellEnd"/>
      <w:r w:rsidR="00725F84">
        <w:rPr>
          <w:i/>
          <w:iCs/>
        </w:rPr>
        <w:t>”</w:t>
      </w:r>
      <w:r w:rsidR="00725F84">
        <w:t xml:space="preserve"> is 3 as VM 0</w:t>
      </w:r>
      <w:r w:rsidR="001D6EDC">
        <w:t>, though deallocated,</w:t>
      </w:r>
      <w:r w:rsidR="00725F84">
        <w:t xml:space="preserve"> is still associated to the capacity reservation. In this state,</w:t>
      </w:r>
      <w:r w:rsidR="001D6EDC">
        <w:t xml:space="preserve"> the</w:t>
      </w:r>
      <w:r>
        <w:t xml:space="preserve"> reservation has reached minimum VM usage</w:t>
      </w:r>
      <w:r w:rsidR="00725F84">
        <w:t xml:space="preserve"> as </w:t>
      </w:r>
      <w:r w:rsidR="000C3946">
        <w:t xml:space="preserve">quantity reserved = </w:t>
      </w:r>
      <w:r w:rsidR="00D07022">
        <w:t xml:space="preserve">length of </w:t>
      </w:r>
      <w:r w:rsidR="00D07022">
        <w:rPr>
          <w:i/>
          <w:iCs/>
        </w:rPr>
        <w:t>“virutalMachinesA</w:t>
      </w:r>
      <w:r w:rsidR="001C23C9">
        <w:rPr>
          <w:i/>
          <w:iCs/>
        </w:rPr>
        <w:t>llocated</w:t>
      </w:r>
      <w:r w:rsidR="00D07022">
        <w:rPr>
          <w:i/>
          <w:iCs/>
        </w:rPr>
        <w:t>”</w:t>
      </w:r>
      <w:r>
        <w:t>.</w:t>
      </w:r>
      <w:r w:rsidR="00AA0736">
        <w:t xml:space="preserve"> </w:t>
      </w:r>
      <w:r w:rsidR="00DC29A6">
        <w:t xml:space="preserve">In other words, Azure will always consume </w:t>
      </w:r>
      <w:r w:rsidR="00CA7FD0">
        <w:t xml:space="preserve">available reserved capacity </w:t>
      </w:r>
      <w:r w:rsidR="009319BC">
        <w:t xml:space="preserve">first </w:t>
      </w:r>
      <w:r w:rsidR="00FF7218">
        <w:t>without any special management</w:t>
      </w:r>
      <w:r w:rsidR="009E627E">
        <w:t xml:space="preserve">. </w:t>
      </w:r>
    </w:p>
    <w:p w14:paraId="14EFBA14" w14:textId="008A421B" w:rsidR="00740FBD" w:rsidRDefault="00740FBD" w:rsidP="00740FBD">
      <w:r>
        <w:lastRenderedPageBreak/>
        <w:t xml:space="preserve">The Capacity Reservation will exist until explicitly deleted. To delete Capacity Reservation, first step is to dissociate all the VMs in the </w:t>
      </w:r>
      <w:r w:rsidR="004D6430">
        <w:t>“</w:t>
      </w:r>
      <w:proofErr w:type="spellStart"/>
      <w:r w:rsidRPr="00355E29">
        <w:rPr>
          <w:i/>
          <w:iCs/>
        </w:rPr>
        <w:t>virtualMachinesAssociated</w:t>
      </w:r>
      <w:proofErr w:type="spellEnd"/>
      <w:r w:rsidR="004D6430">
        <w:rPr>
          <w:i/>
          <w:iCs/>
        </w:rPr>
        <w:t>”</w:t>
      </w:r>
      <w:r>
        <w:t xml:space="preserve"> property.</w:t>
      </w:r>
      <w:r w:rsidR="00931ED8">
        <w:t xml:space="preserve"> </w:t>
      </w:r>
      <w:r>
        <w:t xml:space="preserve"> Once this is done, the Capacity Reservation should look like this:</w:t>
      </w:r>
    </w:p>
    <w:p w14:paraId="0DB59E86" w14:textId="7D9F9D06" w:rsidR="00C7741A" w:rsidRPr="009610D8" w:rsidRDefault="7FABC335" w:rsidP="009610D8">
      <w:pPr>
        <w:jc w:val="center"/>
        <w:rPr>
          <w:b/>
          <w:bCs/>
        </w:rPr>
      </w:pPr>
      <w:r>
        <w:rPr>
          <w:noProof/>
        </w:rPr>
        <w:drawing>
          <wp:inline distT="0" distB="0" distL="0" distR="0" wp14:anchorId="7FB86F84" wp14:editId="4B507789">
            <wp:extent cx="2860849" cy="1131896"/>
            <wp:effectExtent l="0" t="0" r="0" b="0"/>
            <wp:docPr id="1"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0849" cy="1131896"/>
                    </a:xfrm>
                    <a:prstGeom prst="rect">
                      <a:avLst/>
                    </a:prstGeom>
                  </pic:spPr>
                </pic:pic>
              </a:graphicData>
            </a:graphic>
          </wp:inline>
        </w:drawing>
      </w:r>
    </w:p>
    <w:p w14:paraId="4D5AAECF" w14:textId="11EE0931" w:rsidR="009610D8" w:rsidRDefault="00740FBD" w:rsidP="00740FBD">
      <w:r>
        <w:t xml:space="preserve">The status of the Capacity Reservation will now show </w:t>
      </w:r>
      <w:r w:rsidR="004D6430">
        <w:t>“</w:t>
      </w:r>
      <w:r w:rsidRPr="00F77F47">
        <w:rPr>
          <w:i/>
          <w:iCs/>
        </w:rPr>
        <w:t>capacity</w:t>
      </w:r>
      <w:r w:rsidR="004D6430">
        <w:rPr>
          <w:i/>
          <w:iCs/>
        </w:rPr>
        <w:t>”</w:t>
      </w:r>
      <w:r>
        <w:t xml:space="preserve"> as 2 and length of </w:t>
      </w:r>
      <w:r w:rsidR="004D6430">
        <w:t>“</w:t>
      </w:r>
      <w:proofErr w:type="spellStart"/>
      <w:r w:rsidRPr="00355E29">
        <w:rPr>
          <w:i/>
          <w:iCs/>
        </w:rPr>
        <w:t>virtualMachinesAssociated</w:t>
      </w:r>
      <w:proofErr w:type="spellEnd"/>
      <w:r w:rsidR="004D6430">
        <w:rPr>
          <w:i/>
          <w:iCs/>
        </w:rPr>
        <w:t>”</w:t>
      </w:r>
      <w:r>
        <w:t xml:space="preserve"> and </w:t>
      </w:r>
      <w:r w:rsidR="004D6430">
        <w:t>“</w:t>
      </w:r>
      <w:r w:rsidR="004D6430">
        <w:rPr>
          <w:i/>
          <w:iCs/>
        </w:rPr>
        <w:t>virutalMachinesAllocated”</w:t>
      </w:r>
      <w:r>
        <w:t xml:space="preserve"> as 0. </w:t>
      </w:r>
    </w:p>
    <w:p w14:paraId="00F75C5E" w14:textId="2AF12261" w:rsidR="00740FBD" w:rsidRDefault="00740FBD" w:rsidP="00740FBD">
      <w:r>
        <w:t xml:space="preserve">From this state, the Capacity Reservation can be deleted. Once deleted, customers will not pay for the reservation anymore. </w:t>
      </w:r>
    </w:p>
    <w:p w14:paraId="2C9F33FA" w14:textId="77777777" w:rsidR="00740FBD" w:rsidRDefault="00740FBD" w:rsidP="00740FBD">
      <w:pPr>
        <w:jc w:val="center"/>
      </w:pPr>
      <w:r>
        <w:rPr>
          <w:noProof/>
        </w:rPr>
        <mc:AlternateContent>
          <mc:Choice Requires="wps">
            <w:drawing>
              <wp:anchor distT="0" distB="0" distL="114300" distR="114300" simplePos="0" relativeHeight="251658240" behindDoc="0" locked="0" layoutInCell="1" allowOverlap="1" wp14:anchorId="15CCA686" wp14:editId="671D1D46">
                <wp:simplePos x="0" y="0"/>
                <wp:positionH relativeFrom="column">
                  <wp:posOffset>1645920</wp:posOffset>
                </wp:positionH>
                <wp:positionV relativeFrom="paragraph">
                  <wp:posOffset>132825</wp:posOffset>
                </wp:positionV>
                <wp:extent cx="739471" cy="739472"/>
                <wp:effectExtent l="0" t="0" r="0" b="0"/>
                <wp:wrapNone/>
                <wp:docPr id="3" name="Multiplication Sign 3"/>
                <wp:cNvGraphicFramePr/>
                <a:graphic xmlns:a="http://schemas.openxmlformats.org/drawingml/2006/main">
                  <a:graphicData uri="http://schemas.microsoft.com/office/word/2010/wordprocessingShape">
                    <wps:wsp>
                      <wps:cNvSpPr/>
                      <wps:spPr>
                        <a:xfrm>
                          <a:off x="0" y="0"/>
                          <a:ext cx="739471" cy="739472"/>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3FE25C4" id="Multiplication Sign 3" o:spid="_x0000_s1026" style="position:absolute;margin-left:129.6pt;margin-top:10.45pt;width:58.25pt;height: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9471,739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" path="m116111,239094l239094,116111,369736,246753,500377,116111,623360,239094,492718,369736,623360,500378,500377,623361,369736,492719,239094,623361,116111,500378,246753,369736,116111,239094xe" fillcolor="red" strokecolor="#1f3763 [1604]" strokeweight="1pt">
                <v:stroke joinstyle="miter"/>
                <v:path arrowok="t" o:connecttype="custom" o:connectlocs="116111,239094;239094,116111;369736,246753;500377,116111;623360,239094;492718,369736;623360,500378;500377,623361;369736,492719;239094,623361;116111,500378;246753,369736;116111,239094" o:connectangles="0,0,0,0,0,0,0,0,0,0,0,0,0"/>
              </v:shape>
            </w:pict>
          </mc:Fallback>
        </mc:AlternateContent>
      </w:r>
      <w:r>
        <w:rPr>
          <w:noProof/>
        </w:rPr>
        <w:drawing>
          <wp:inline distT="0" distB="0" distL="0" distR="0" wp14:anchorId="62F8E1EA" wp14:editId="00FFC5E6">
            <wp:extent cx="2860849" cy="1131896"/>
            <wp:effectExtent l="0" t="0" r="0" b="0"/>
            <wp:docPr id="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0849" cy="1131896"/>
                    </a:xfrm>
                    <a:prstGeom prst="rect">
                      <a:avLst/>
                    </a:prstGeom>
                  </pic:spPr>
                </pic:pic>
              </a:graphicData>
            </a:graphic>
          </wp:inline>
        </w:drawing>
      </w:r>
    </w:p>
    <w:p w14:paraId="121E79C3" w14:textId="06C93704" w:rsidR="00F21791" w:rsidRPr="007A6807" w:rsidRDefault="00F21791" w:rsidP="00F21791">
      <w:pPr>
        <w:rPr>
          <w:b/>
          <w:bCs/>
        </w:rPr>
      </w:pPr>
      <w:r w:rsidRPr="007A6807">
        <w:rPr>
          <w:b/>
          <w:bCs/>
          <w:u w:val="single"/>
        </w:rPr>
        <w:t>VM Capacity Reservations: Usage and Billing</w:t>
      </w:r>
    </w:p>
    <w:p w14:paraId="273AFD9F" w14:textId="25412D9A" w:rsidR="00E478D1" w:rsidRDefault="00F21791" w:rsidP="00462D45">
      <w:r>
        <w:t xml:space="preserve">When a capacity instance is empty, VM usage will be reported for the corresponding VM size and location. VM </w:t>
      </w:r>
      <w:hyperlink r:id="rId13" w:history="1">
        <w:r w:rsidRPr="00E478D1">
          <w:rPr>
            <w:rStyle w:val="Hyperlink"/>
          </w:rPr>
          <w:t>Reserved Instances</w:t>
        </w:r>
      </w:hyperlink>
      <w:r>
        <w:t xml:space="preserve"> can cover some or all the Capacity Reservation usage even when VMs are not deployed. Depending on how long the Capacity Reservation is needed, pay-as-you-go might be a better choice for some situations instead of a 1 or 3-year commitment. </w:t>
      </w:r>
    </w:p>
    <w:p w14:paraId="43EE4670" w14:textId="77777777" w:rsidR="00F21791" w:rsidRDefault="00F21791" w:rsidP="00F21791">
      <w:r>
        <w:t>Continuing with our example, a Capacity Reservation with 2 Capacity Instances has been created. The subscription has access to one matching Reserved VM Instance of the same size. The result is two usage streams for the Capacity Reservation, one of which is covered by the Reserved Instance:</w:t>
      </w:r>
    </w:p>
    <w:p w14:paraId="497ED77A" w14:textId="77777777" w:rsidR="002520A1" w:rsidRDefault="002520A1" w:rsidP="00F21791"/>
    <w:p w14:paraId="2711049D" w14:textId="77777777" w:rsidR="00F21791" w:rsidRDefault="6958089F" w:rsidP="00F21791">
      <w:pPr>
        <w:jc w:val="center"/>
      </w:pPr>
      <w:r>
        <w:rPr>
          <w:noProof/>
        </w:rPr>
        <w:drawing>
          <wp:inline distT="0" distB="0" distL="0" distR="0" wp14:anchorId="1B89D7DD" wp14:editId="7C0CF6D1">
            <wp:extent cx="4927588" cy="1905000"/>
            <wp:effectExtent l="0" t="0" r="6985" b="0"/>
            <wp:docPr id="18078870"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7588" cy="1905000"/>
                    </a:xfrm>
                    <a:prstGeom prst="rect">
                      <a:avLst/>
                    </a:prstGeom>
                  </pic:spPr>
                </pic:pic>
              </a:graphicData>
            </a:graphic>
          </wp:inline>
        </w:drawing>
      </w:r>
    </w:p>
    <w:p w14:paraId="1779E0C1" w14:textId="1DF76F70" w:rsidR="008A0BEE" w:rsidRDefault="00204517" w:rsidP="00F21791">
      <w:r>
        <w:lastRenderedPageBreak/>
        <w:t xml:space="preserve">Since the customer has already paid for </w:t>
      </w:r>
      <w:r w:rsidR="000A45DF">
        <w:t xml:space="preserve">Reserved Instance, one of the usage streams for Capacity Reservation will be zeroed out. In the above example, the customer will pay for just </w:t>
      </w:r>
      <w:r w:rsidR="003F7249">
        <w:t>one instance of capacity.</w:t>
      </w:r>
    </w:p>
    <w:p w14:paraId="52EAD147" w14:textId="3784FD0B" w:rsidR="00F21791" w:rsidRDefault="00F21791" w:rsidP="00F21791">
      <w:r>
        <w:t>When a VM is allocated against the Capacity Reservation, the additional VM components (disks, network, extensions, and any other requested components) must also be allocated. Now the VM usage will reflect one allocated VM and one unused capacity instance. The Reserved VM Instance will zero out the cost of either the VM or the unused capacity instance. The other charges associated with the allocated VM will also appear on the bill. Here is an example:</w:t>
      </w:r>
    </w:p>
    <w:p w14:paraId="7BC75533" w14:textId="3CA8ACFF" w:rsidR="002520A1" w:rsidRDefault="002520A1" w:rsidP="00F21791"/>
    <w:p w14:paraId="3C285680" w14:textId="709E1697" w:rsidR="000118CE" w:rsidRDefault="0062190B" w:rsidP="000118CE">
      <w:pPr>
        <w:jc w:val="center"/>
      </w:pPr>
      <w:r>
        <w:rPr>
          <w:noProof/>
        </w:rPr>
        <mc:AlternateContent>
          <mc:Choice Requires="wps">
            <w:drawing>
              <wp:anchor distT="45720" distB="45720" distL="114300" distR="114300" simplePos="0" relativeHeight="251658241" behindDoc="0" locked="0" layoutInCell="1" allowOverlap="1" wp14:anchorId="6055CE5A" wp14:editId="52130475">
                <wp:simplePos x="0" y="0"/>
                <wp:positionH relativeFrom="margin">
                  <wp:align>right</wp:align>
                </wp:positionH>
                <wp:positionV relativeFrom="paragraph">
                  <wp:posOffset>2411095</wp:posOffset>
                </wp:positionV>
                <wp:extent cx="5924550" cy="1152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52525"/>
                        </a:xfrm>
                        <a:prstGeom prst="rect">
                          <a:avLst/>
                        </a:prstGeom>
                        <a:solidFill>
                          <a:schemeClr val="accent1">
                            <a:lumMod val="20000"/>
                            <a:lumOff val="80000"/>
                          </a:schemeClr>
                        </a:solidFill>
                        <a:ln w="9525">
                          <a:solidFill>
                            <a:srgbClr val="000000"/>
                          </a:solidFill>
                          <a:miter lim="800000"/>
                          <a:headEnd/>
                          <a:tailEnd/>
                        </a:ln>
                      </wps:spPr>
                      <wps:txbx>
                        <w:txbxContent>
                          <w:p w14:paraId="19593A1C" w14:textId="2D5A85E0" w:rsidR="0062190B" w:rsidRPr="00DF59C9" w:rsidRDefault="002B33A1" w:rsidP="00D36C3A">
                            <w:pPr>
                              <w:spacing w:before="120" w:after="0"/>
                              <w:rPr>
                                <w:b/>
                                <w:bCs/>
                                <w:u w:val="single"/>
                              </w:rPr>
                            </w:pPr>
                            <w:r>
                              <w:rPr>
                                <w:b/>
                                <w:bCs/>
                                <w:u w:val="single"/>
                              </w:rPr>
                              <w:t>Important</w:t>
                            </w:r>
                          </w:p>
                          <w:p w14:paraId="7A296DC8" w14:textId="31FB863A" w:rsidR="0062190B" w:rsidRDefault="0062190B" w:rsidP="00DF59C9">
                            <w:pPr>
                              <w:spacing w:after="120"/>
                            </w:pPr>
                            <w:r>
                              <w:t xml:space="preserve">Capacity Reservations for virtual machines do not change Azure’s usage rules for other components. Disks or other assets associated with VMs must still be managed separately. In the above example, the managed OS disk for VM 0 will incur usage charges if it exists even when VM 0 is not allocated. </w:t>
                            </w:r>
                          </w:p>
                          <w:p w14:paraId="661F4E6F" w14:textId="78DF78BD" w:rsidR="0062190B" w:rsidRDefault="006219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55CE5A" id="_x0000_t202" coordsize="21600,21600" o:spt="202" path="m,l,21600r21600,l21600,xe">
                <v:stroke joinstyle="miter"/>
                <v:path gradientshapeok="t" o:connecttype="rect"/>
              </v:shapetype>
              <v:shape id="Text Box 2" o:spid="_x0000_s1026" type="#_x0000_t202" style="position:absolute;left:0;text-align:left;margin-left:415.3pt;margin-top:189.85pt;width:466.5pt;height:90.75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" fillcolor="#d9e2f3 [660]">
                <v:textbox>
                  <w:txbxContent>
                    <w:p w14:paraId="19593A1C" w14:textId="2D5A85E0" w:rsidR="0062190B" w:rsidRPr="00DF59C9" w:rsidRDefault="002B33A1" w:rsidP="00D36C3A">
                      <w:pPr>
                        <w:spacing w:before="120" w:after="0"/>
                        <w:rPr>
                          <w:b/>
                          <w:bCs/>
                          <w:u w:val="single"/>
                        </w:rPr>
                      </w:pPr>
                      <w:r>
                        <w:rPr>
                          <w:b/>
                          <w:bCs/>
                          <w:u w:val="single"/>
                        </w:rPr>
                        <w:t>Important</w:t>
                      </w:r>
                    </w:p>
                    <w:p w14:paraId="7A296DC8" w14:textId="31FB863A" w:rsidR="0062190B" w:rsidRDefault="0062190B" w:rsidP="00DF59C9">
                      <w:pPr>
                        <w:spacing w:after="120"/>
                      </w:pPr>
                      <w:r>
                        <w:t xml:space="preserve">Capacity Reservations for virtual machines do not change Azure’s usage rules for other components. Disks or other assets associated with VMs must still be managed separately. In the above example, the managed OS disk for VM 0 will incur usage charges if it exists even when VM 0 is not allocated. </w:t>
                      </w:r>
                    </w:p>
                    <w:p w14:paraId="661F4E6F" w14:textId="78DF78BD" w:rsidR="0062190B" w:rsidRDefault="0062190B"/>
                  </w:txbxContent>
                </v:textbox>
                <w10:wrap type="square" anchorx="margin"/>
              </v:shape>
            </w:pict>
          </mc:Fallback>
        </mc:AlternateContent>
      </w:r>
      <w:r w:rsidR="6958089F">
        <w:rPr>
          <w:noProof/>
        </w:rPr>
        <w:drawing>
          <wp:inline distT="0" distB="0" distL="0" distR="0" wp14:anchorId="1633CAB6" wp14:editId="127F5F2F">
            <wp:extent cx="5573176" cy="2143125"/>
            <wp:effectExtent l="0" t="0" r="0" b="0"/>
            <wp:docPr id="236811058"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3176" cy="2143125"/>
                    </a:xfrm>
                    <a:prstGeom prst="rect">
                      <a:avLst/>
                    </a:prstGeom>
                  </pic:spPr>
                </pic:pic>
              </a:graphicData>
            </a:graphic>
          </wp:inline>
        </w:drawing>
      </w:r>
    </w:p>
    <w:p w14:paraId="41635A3E" w14:textId="540F3793" w:rsidR="00F21791" w:rsidRDefault="00F21791" w:rsidP="00D36C3A">
      <w:pPr>
        <w:spacing w:after="0" w:line="240" w:lineRule="auto"/>
      </w:pPr>
    </w:p>
    <w:p w14:paraId="76DBB695" w14:textId="77777777" w:rsidR="0062190B" w:rsidRPr="00B44E54" w:rsidRDefault="0062190B" w:rsidP="00B44E54"/>
    <w:p w14:paraId="54456716" w14:textId="01CF505E" w:rsidR="00AF78B5" w:rsidRDefault="00D13362" w:rsidP="0004618E">
      <w:pPr>
        <w:pStyle w:val="Heading2"/>
        <w:spacing w:after="120"/>
      </w:pPr>
      <w:r>
        <w:t>Confirm that</w:t>
      </w:r>
      <w:r w:rsidR="00AF78B5">
        <w:t xml:space="preserve"> your subscription </w:t>
      </w:r>
      <w:r w:rsidR="003A126E">
        <w:t>has access to creating</w:t>
      </w:r>
      <w:r w:rsidR="00AF78B5">
        <w:t xml:space="preserve"> Capacity Reservation </w:t>
      </w:r>
    </w:p>
    <w:p w14:paraId="79CD0302" w14:textId="46662139" w:rsidR="00846A29" w:rsidRDefault="003A126E" w:rsidP="003A126E">
      <w:r>
        <w:t>C</w:t>
      </w:r>
      <w:r w:rsidR="00EA08E7">
        <w:t xml:space="preserve">onfirm that subscription </w:t>
      </w:r>
      <w:r w:rsidR="006A1C5C">
        <w:t xml:space="preserve">was successfully </w:t>
      </w:r>
      <w:r w:rsidR="00055FE8">
        <w:t>registered for Capacity Reservation</w:t>
      </w:r>
      <w:r w:rsidR="006A1C5C">
        <w:t xml:space="preserve"> by </w:t>
      </w:r>
      <w:r w:rsidR="006A4632">
        <w:t>performing the following steps</w:t>
      </w:r>
      <w:r w:rsidR="00C1263A">
        <w:t>:</w:t>
      </w:r>
    </w:p>
    <w:p w14:paraId="4E1C2E25" w14:textId="7AF96CD7" w:rsidR="00846A29" w:rsidRDefault="00846A29" w:rsidP="00846A29">
      <w:pPr>
        <w:pStyle w:val="ListParagraph"/>
        <w:numPr>
          <w:ilvl w:val="1"/>
          <w:numId w:val="5"/>
        </w:numPr>
      </w:pPr>
      <w:r>
        <w:t>Login to the Azure CLI and run “</w:t>
      </w:r>
      <w:proofErr w:type="spellStart"/>
      <w:r>
        <w:t>az</w:t>
      </w:r>
      <w:proofErr w:type="spellEnd"/>
      <w:r>
        <w:t xml:space="preserve"> login”</w:t>
      </w:r>
    </w:p>
    <w:p w14:paraId="41099EB5" w14:textId="5929C59B" w:rsidR="007A0EE6" w:rsidRDefault="006A4632" w:rsidP="007510CB">
      <w:pPr>
        <w:pStyle w:val="ListParagraph"/>
        <w:numPr>
          <w:ilvl w:val="1"/>
          <w:numId w:val="5"/>
        </w:numPr>
      </w:pPr>
      <w:r>
        <w:t>You can check the registration status</w:t>
      </w:r>
      <w:r w:rsidR="00AD7F61">
        <w:t xml:space="preserve"> by running following commands:</w:t>
      </w:r>
    </w:p>
    <w:p w14:paraId="55D12092" w14:textId="44CC0A4F" w:rsidR="00885584" w:rsidRDefault="00885584" w:rsidP="00885584">
      <w:pPr>
        <w:pStyle w:val="ListParagraph"/>
        <w:ind w:left="1440"/>
      </w:pPr>
    </w:p>
    <w:p w14:paraId="34427E78" w14:textId="30A54507" w:rsidR="00FB2F7F" w:rsidRDefault="007A0EE6" w:rsidP="00FB2F7F">
      <w:pPr>
        <w:pStyle w:val="ListParagraph"/>
        <w:numPr>
          <w:ilvl w:val="0"/>
          <w:numId w:val="8"/>
        </w:numPr>
      </w:pPr>
      <w:proofErr w:type="spellStart"/>
      <w:r w:rsidRPr="007510CB">
        <w:t>az</w:t>
      </w:r>
      <w:proofErr w:type="spellEnd"/>
      <w:r w:rsidRPr="007510CB">
        <w:t xml:space="preserve"> account set -s “SUBSCRIPTION_NAME_OR_ID” </w:t>
      </w:r>
    </w:p>
    <w:p w14:paraId="625FE540" w14:textId="621609A9" w:rsidR="00FB2F7F" w:rsidRDefault="007A0EE6" w:rsidP="00FB2F7F">
      <w:pPr>
        <w:pStyle w:val="ListParagraph"/>
        <w:numPr>
          <w:ilvl w:val="0"/>
          <w:numId w:val="8"/>
        </w:numPr>
      </w:pPr>
      <w:proofErr w:type="spellStart"/>
      <w:r w:rsidRPr="007510CB">
        <w:t>az</w:t>
      </w:r>
      <w:proofErr w:type="spellEnd"/>
      <w:r w:rsidRPr="007510CB">
        <w:t xml:space="preserve"> feature show --namespace </w:t>
      </w:r>
      <w:proofErr w:type="spellStart"/>
      <w:proofErr w:type="gramStart"/>
      <w:r w:rsidRPr="007510CB">
        <w:t>microsoft.compute</w:t>
      </w:r>
      <w:proofErr w:type="spellEnd"/>
      <w:proofErr w:type="gramEnd"/>
      <w:r w:rsidRPr="007510CB">
        <w:t xml:space="preserve"> </w:t>
      </w:r>
      <w:r w:rsidR="00095FCE">
        <w:t>–</w:t>
      </w:r>
      <w:r w:rsidRPr="007510CB">
        <w:t>name</w:t>
      </w:r>
      <w:r w:rsidR="00095FCE">
        <w:t xml:space="preserve"> </w:t>
      </w:r>
      <w:proofErr w:type="spellStart"/>
      <w:r w:rsidR="00522750">
        <w:t>CapacityReservation</w:t>
      </w:r>
      <w:r w:rsidR="00095FCE">
        <w:t>Preview</w:t>
      </w:r>
      <w:proofErr w:type="spellEnd"/>
      <w:r w:rsidRPr="007510CB">
        <w:t xml:space="preserve"> </w:t>
      </w:r>
    </w:p>
    <w:p w14:paraId="2CE2EC50" w14:textId="77777777" w:rsidR="00FB2F7F" w:rsidRDefault="00FB2F7F" w:rsidP="00FB2F7F">
      <w:pPr>
        <w:pStyle w:val="ListParagraph"/>
        <w:ind w:left="1800"/>
      </w:pPr>
    </w:p>
    <w:p w14:paraId="401A3D13" w14:textId="19F7E0FD" w:rsidR="00FB2F7F" w:rsidRPr="00FB2F7F" w:rsidRDefault="00D2169B" w:rsidP="00D2169B">
      <w:pPr>
        <w:spacing w:after="0" w:line="240" w:lineRule="auto"/>
        <w:ind w:left="720"/>
      </w:pPr>
      <w:r>
        <w:rPr>
          <w:i/>
          <w:iCs/>
        </w:rPr>
        <w:lastRenderedPageBreak/>
        <w:t xml:space="preserve">                      </w:t>
      </w:r>
      <w:r w:rsidR="00FB2F7F" w:rsidRPr="00FB2F7F">
        <w:rPr>
          <w:i/>
          <w:iCs/>
        </w:rPr>
        <w:t>{</w:t>
      </w:r>
    </w:p>
    <w:p w14:paraId="49A5EA21" w14:textId="7D667827" w:rsidR="00FB2F7F" w:rsidRPr="00FB2F7F" w:rsidRDefault="00FB2F7F" w:rsidP="00D2169B">
      <w:pPr>
        <w:spacing w:after="0" w:line="240" w:lineRule="auto"/>
        <w:ind w:left="1800"/>
        <w:rPr>
          <w:i/>
          <w:iCs/>
        </w:rPr>
      </w:pPr>
      <w:r w:rsidRPr="00FB2F7F">
        <w:rPr>
          <w:i/>
          <w:iCs/>
        </w:rPr>
        <w:t xml:space="preserve">  "id": "/subscriptions/</w:t>
      </w:r>
      <w:r w:rsidR="00BB5468">
        <w:rPr>
          <w:i/>
          <w:iCs/>
        </w:rPr>
        <w:t>&lt;SubscriptionId&gt;</w:t>
      </w:r>
      <w:r w:rsidRPr="00FB2F7F">
        <w:rPr>
          <w:i/>
          <w:iCs/>
        </w:rPr>
        <w:t>/providers/Microsoft.Features/providers/Microsoft.Compute/features/CapacityReservation",</w:t>
      </w:r>
    </w:p>
    <w:p w14:paraId="7D13C0DC" w14:textId="04823845" w:rsidR="00FB2F7F" w:rsidRPr="00FB2F7F" w:rsidRDefault="00FB2F7F" w:rsidP="00D2169B">
      <w:pPr>
        <w:spacing w:after="0" w:line="240" w:lineRule="auto"/>
        <w:ind w:left="1800"/>
        <w:rPr>
          <w:i/>
          <w:iCs/>
        </w:rPr>
      </w:pPr>
      <w:r w:rsidRPr="00FB2F7F">
        <w:rPr>
          <w:i/>
          <w:iCs/>
        </w:rPr>
        <w:t xml:space="preserve">  "name": "</w:t>
      </w:r>
      <w:proofErr w:type="spellStart"/>
      <w:r w:rsidRPr="00FB2F7F">
        <w:rPr>
          <w:i/>
          <w:iCs/>
        </w:rPr>
        <w:t>Microsoft.Compute</w:t>
      </w:r>
      <w:proofErr w:type="spellEnd"/>
      <w:r w:rsidRPr="00FB2F7F">
        <w:rPr>
          <w:i/>
          <w:iCs/>
        </w:rPr>
        <w:t>/</w:t>
      </w:r>
      <w:proofErr w:type="spellStart"/>
      <w:r w:rsidRPr="00FB2F7F">
        <w:rPr>
          <w:i/>
          <w:iCs/>
        </w:rPr>
        <w:t>CapacityReservation</w:t>
      </w:r>
      <w:r w:rsidR="00E92067">
        <w:rPr>
          <w:i/>
          <w:iCs/>
        </w:rPr>
        <w:t>Preview</w:t>
      </w:r>
      <w:proofErr w:type="spellEnd"/>
      <w:r w:rsidRPr="00FB2F7F">
        <w:rPr>
          <w:i/>
          <w:iCs/>
        </w:rPr>
        <w:t>",</w:t>
      </w:r>
    </w:p>
    <w:p w14:paraId="79DAC60F" w14:textId="77777777" w:rsidR="00FB2F7F" w:rsidRPr="00FB2F7F" w:rsidRDefault="00FB2F7F" w:rsidP="00D2169B">
      <w:pPr>
        <w:spacing w:after="0" w:line="240" w:lineRule="auto"/>
        <w:ind w:left="1800"/>
        <w:rPr>
          <w:i/>
          <w:iCs/>
        </w:rPr>
      </w:pPr>
      <w:r w:rsidRPr="00FB2F7F">
        <w:rPr>
          <w:i/>
          <w:iCs/>
        </w:rPr>
        <w:t xml:space="preserve">  "properties": {</w:t>
      </w:r>
    </w:p>
    <w:p w14:paraId="58ED1D51" w14:textId="11A613A6" w:rsidR="00FB2F7F" w:rsidRPr="00FB2F7F" w:rsidRDefault="00FB2F7F" w:rsidP="00D2169B">
      <w:pPr>
        <w:spacing w:after="0" w:line="240" w:lineRule="auto"/>
        <w:ind w:left="1800"/>
        <w:rPr>
          <w:i/>
          <w:iCs/>
        </w:rPr>
      </w:pPr>
      <w:r w:rsidRPr="00FB2F7F">
        <w:rPr>
          <w:i/>
          <w:iCs/>
        </w:rPr>
        <w:t xml:space="preserve">    "state": "</w:t>
      </w:r>
      <w:r w:rsidRPr="00D2169B">
        <w:rPr>
          <w:i/>
          <w:iCs/>
          <w:highlight w:val="yellow"/>
        </w:rPr>
        <w:t>Registered</w:t>
      </w:r>
      <w:r w:rsidRPr="00FB2F7F">
        <w:rPr>
          <w:i/>
          <w:iCs/>
        </w:rPr>
        <w:t>"</w:t>
      </w:r>
    </w:p>
    <w:p w14:paraId="1B8A8D9C" w14:textId="77777777" w:rsidR="00FB2F7F" w:rsidRPr="00FB2F7F" w:rsidRDefault="00FB2F7F" w:rsidP="00D2169B">
      <w:pPr>
        <w:spacing w:after="0" w:line="240" w:lineRule="auto"/>
        <w:ind w:left="1800"/>
        <w:rPr>
          <w:i/>
          <w:iCs/>
        </w:rPr>
      </w:pPr>
      <w:r w:rsidRPr="00FB2F7F">
        <w:rPr>
          <w:i/>
          <w:iCs/>
        </w:rPr>
        <w:t xml:space="preserve">  },</w:t>
      </w:r>
    </w:p>
    <w:p w14:paraId="2D6763B4" w14:textId="77777777" w:rsidR="00FB2F7F" w:rsidRPr="00FB2F7F" w:rsidRDefault="00FB2F7F" w:rsidP="00D2169B">
      <w:pPr>
        <w:spacing w:after="0" w:line="240" w:lineRule="auto"/>
        <w:ind w:left="1800"/>
        <w:rPr>
          <w:i/>
          <w:iCs/>
        </w:rPr>
      </w:pPr>
      <w:r w:rsidRPr="00FB2F7F">
        <w:rPr>
          <w:i/>
          <w:iCs/>
        </w:rPr>
        <w:t xml:space="preserve">  "type": "</w:t>
      </w:r>
      <w:proofErr w:type="spellStart"/>
      <w:r w:rsidRPr="00FB2F7F">
        <w:rPr>
          <w:i/>
          <w:iCs/>
        </w:rPr>
        <w:t>Microsoft.Features</w:t>
      </w:r>
      <w:proofErr w:type="spellEnd"/>
      <w:r w:rsidRPr="00FB2F7F">
        <w:rPr>
          <w:i/>
          <w:iCs/>
        </w:rPr>
        <w:t>/providers/features"</w:t>
      </w:r>
    </w:p>
    <w:p w14:paraId="76A7948C" w14:textId="7268B58C" w:rsidR="006A4632" w:rsidRDefault="00FB2F7F" w:rsidP="00D2169B">
      <w:pPr>
        <w:spacing w:after="0" w:line="240" w:lineRule="auto"/>
        <w:ind w:left="1800"/>
      </w:pPr>
      <w:r w:rsidRPr="00FB2F7F">
        <w:rPr>
          <w:i/>
          <w:iCs/>
        </w:rPr>
        <w:t>}</w:t>
      </w:r>
      <w:r w:rsidR="007A0EE6" w:rsidRPr="00FB2F7F">
        <w:rPr>
          <w:i/>
          <w:iCs/>
        </w:rPr>
        <w:br/>
      </w:r>
    </w:p>
    <w:p w14:paraId="3966CFA9" w14:textId="68F3190C" w:rsidR="00B8668E" w:rsidRDefault="00C62F63" w:rsidP="002811A3">
      <w:pPr>
        <w:spacing w:after="0" w:line="240" w:lineRule="auto"/>
      </w:pPr>
      <w:r>
        <w:t>If the “state” says “</w:t>
      </w:r>
      <w:proofErr w:type="spellStart"/>
      <w:r>
        <w:t>NotRegistered</w:t>
      </w:r>
      <w:proofErr w:type="spellEnd"/>
      <w:r>
        <w:t xml:space="preserve">”, please reach out to the </w:t>
      </w:r>
      <w:r w:rsidR="00180693">
        <w:t>PM contacts above</w:t>
      </w:r>
      <w:r>
        <w:t xml:space="preserve">. </w:t>
      </w:r>
    </w:p>
    <w:p w14:paraId="686D6C8D" w14:textId="77777777" w:rsidR="009B2A14" w:rsidRDefault="009B2A14" w:rsidP="002811A3">
      <w:pPr>
        <w:spacing w:after="0" w:line="240" w:lineRule="auto"/>
      </w:pPr>
    </w:p>
    <w:p w14:paraId="7F04E5D5" w14:textId="77777777" w:rsidR="003A126E" w:rsidRDefault="003A126E" w:rsidP="00D2169B">
      <w:pPr>
        <w:spacing w:after="0" w:line="240" w:lineRule="auto"/>
        <w:ind w:left="1800"/>
      </w:pPr>
    </w:p>
    <w:p w14:paraId="6598465C" w14:textId="7A153C17" w:rsidR="000729C7" w:rsidRDefault="005F2510" w:rsidP="0004618E">
      <w:pPr>
        <w:pStyle w:val="Heading2"/>
        <w:spacing w:after="120"/>
      </w:pPr>
      <w:r>
        <w:t>Scenarios supported in Private Preview</w:t>
      </w:r>
    </w:p>
    <w:p w14:paraId="1D734FA3" w14:textId="7222ACC1" w:rsidR="003F36CB" w:rsidRDefault="003C5B21" w:rsidP="000729C7">
      <w:r>
        <w:t>Below</w:t>
      </w:r>
      <w:r w:rsidR="000729C7">
        <w:t xml:space="preserve"> is the list of </w:t>
      </w:r>
      <w:r w:rsidR="00361F76">
        <w:t>s</w:t>
      </w:r>
      <w:r>
        <w:t>upported scenarios in Private preview</w:t>
      </w:r>
      <w:r w:rsidR="003F36CB">
        <w:t>:</w:t>
      </w:r>
    </w:p>
    <w:p w14:paraId="1321780F" w14:textId="77777777" w:rsidR="003F36CB" w:rsidRDefault="003F36CB" w:rsidP="003F36CB">
      <w:pPr>
        <w:pStyle w:val="ListParagraph"/>
        <w:numPr>
          <w:ilvl w:val="0"/>
          <w:numId w:val="15"/>
        </w:numPr>
      </w:pPr>
      <w:r>
        <w:t>Create a single zone or a multi-zone Capacity Reservation Group</w:t>
      </w:r>
    </w:p>
    <w:p w14:paraId="5BB56881" w14:textId="77777777" w:rsidR="00F93DF6" w:rsidRDefault="003F36CB" w:rsidP="003F36CB">
      <w:pPr>
        <w:pStyle w:val="ListParagraph"/>
        <w:numPr>
          <w:ilvl w:val="0"/>
          <w:numId w:val="15"/>
        </w:numPr>
      </w:pPr>
      <w:r>
        <w:t xml:space="preserve">Create </w:t>
      </w:r>
      <w:r w:rsidR="00F93DF6">
        <w:t>Capacity Reservation(s) for the supported VM sizes inside a Capacity Reservation Group</w:t>
      </w:r>
    </w:p>
    <w:p w14:paraId="41727551" w14:textId="77777777" w:rsidR="00C942BD" w:rsidRDefault="00C942BD" w:rsidP="003F36CB">
      <w:pPr>
        <w:pStyle w:val="ListParagraph"/>
        <w:numPr>
          <w:ilvl w:val="0"/>
          <w:numId w:val="15"/>
        </w:numPr>
      </w:pPr>
      <w:r>
        <w:t xml:space="preserve">Update reserved quantity for an existing Capacity Reservation </w:t>
      </w:r>
    </w:p>
    <w:p w14:paraId="3EEECA4C" w14:textId="307F9C76" w:rsidR="003F36CB" w:rsidRDefault="00C942BD" w:rsidP="003F36CB">
      <w:pPr>
        <w:pStyle w:val="ListParagraph"/>
        <w:numPr>
          <w:ilvl w:val="0"/>
          <w:numId w:val="15"/>
        </w:numPr>
      </w:pPr>
      <w:r>
        <w:t>Delete Capacity Reservation and Capacity Reservation G</w:t>
      </w:r>
      <w:r w:rsidR="002E7465">
        <w:t>roup</w:t>
      </w:r>
      <w:r w:rsidR="003F36CB">
        <w:t xml:space="preserve"> </w:t>
      </w:r>
    </w:p>
    <w:p w14:paraId="786D80E1" w14:textId="4F2351B7" w:rsidR="001863F7" w:rsidRDefault="002E7465" w:rsidP="001863F7">
      <w:pPr>
        <w:pStyle w:val="ListParagraph"/>
        <w:numPr>
          <w:ilvl w:val="0"/>
          <w:numId w:val="15"/>
        </w:numPr>
      </w:pPr>
      <w:r>
        <w:t>Associate VM to a Capacity Reservation Group</w:t>
      </w:r>
    </w:p>
    <w:p w14:paraId="1A0B9F29" w14:textId="2E9AEB7E" w:rsidR="001863F7" w:rsidRDefault="001863F7">
      <w:pPr>
        <w:pStyle w:val="ListParagraph"/>
        <w:numPr>
          <w:ilvl w:val="0"/>
          <w:numId w:val="15"/>
        </w:numPr>
      </w:pPr>
      <w:r>
        <w:t>Dissociate VM from a Capacity Reservation Group</w:t>
      </w:r>
    </w:p>
    <w:p w14:paraId="35808BEA" w14:textId="4A73B804" w:rsidR="00E8167B" w:rsidRDefault="00E8167B">
      <w:pPr>
        <w:pStyle w:val="ListParagraph"/>
        <w:numPr>
          <w:ilvl w:val="0"/>
          <w:numId w:val="15"/>
        </w:numPr>
      </w:pPr>
      <w:r>
        <w:t>Associate VMSS to a Capacity Reservation Group</w:t>
      </w:r>
      <w:r w:rsidR="00A94FB3">
        <w:t xml:space="preserve"> (ETA</w:t>
      </w:r>
      <w:r w:rsidR="00F52517">
        <w:t xml:space="preserve"> ~</w:t>
      </w:r>
      <w:r w:rsidR="00A94FB3">
        <w:t xml:space="preserve"> 0</w:t>
      </w:r>
      <w:r w:rsidR="0031434E">
        <w:t>4</w:t>
      </w:r>
      <w:r w:rsidR="00A94FB3">
        <w:t>/</w:t>
      </w:r>
      <w:r w:rsidR="0031434E">
        <w:t>0</w:t>
      </w:r>
      <w:r w:rsidR="00A94FB3">
        <w:t>1)</w:t>
      </w:r>
    </w:p>
    <w:p w14:paraId="613BEDA1" w14:textId="0A9AAB97" w:rsidR="00353ED4" w:rsidRDefault="005E7731">
      <w:pPr>
        <w:pStyle w:val="ListParagraph"/>
        <w:numPr>
          <w:ilvl w:val="0"/>
          <w:numId w:val="15"/>
        </w:numPr>
      </w:pPr>
      <w:r>
        <w:rPr>
          <w:noProof/>
        </w:rPr>
        <mc:AlternateContent>
          <mc:Choice Requires="wps">
            <w:drawing>
              <wp:anchor distT="45720" distB="45720" distL="114300" distR="114300" simplePos="0" relativeHeight="251658242" behindDoc="0" locked="0" layoutInCell="1" allowOverlap="1" wp14:anchorId="6CA7438C" wp14:editId="32CF8512">
                <wp:simplePos x="0" y="0"/>
                <wp:positionH relativeFrom="margin">
                  <wp:align>left</wp:align>
                </wp:positionH>
                <wp:positionV relativeFrom="paragraph">
                  <wp:posOffset>328295</wp:posOffset>
                </wp:positionV>
                <wp:extent cx="6353175" cy="27717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2771775"/>
                        </a:xfrm>
                        <a:prstGeom prst="rect">
                          <a:avLst/>
                        </a:prstGeom>
                        <a:solidFill>
                          <a:schemeClr val="accent1">
                            <a:lumMod val="20000"/>
                            <a:lumOff val="80000"/>
                          </a:schemeClr>
                        </a:solidFill>
                        <a:ln w="9525">
                          <a:solidFill>
                            <a:srgbClr val="000000"/>
                          </a:solidFill>
                          <a:miter lim="800000"/>
                          <a:headEnd/>
                          <a:tailEnd/>
                        </a:ln>
                      </wps:spPr>
                      <wps:txbx>
                        <w:txbxContent>
                          <w:p w14:paraId="53181EB7" w14:textId="19369A18" w:rsidR="00353ED4" w:rsidRPr="00DF59C9" w:rsidRDefault="0090067B" w:rsidP="00D36C3A">
                            <w:pPr>
                              <w:spacing w:before="120" w:after="0"/>
                              <w:rPr>
                                <w:b/>
                                <w:bCs/>
                                <w:u w:val="single"/>
                              </w:rPr>
                            </w:pPr>
                            <w:r>
                              <w:rPr>
                                <w:b/>
                                <w:bCs/>
                                <w:u w:val="single"/>
                              </w:rPr>
                              <w:t>Important</w:t>
                            </w:r>
                          </w:p>
                          <w:p w14:paraId="14A80AAD" w14:textId="4DE83390" w:rsidR="005E7731" w:rsidRDefault="005E7731" w:rsidP="005E7731">
                            <w:pPr>
                              <w:spacing w:after="240"/>
                            </w:pPr>
                            <w:r>
                              <w:t>During the preview, new deployments that are targeted to the Capacity Reservation at the time of allocation will be supported. If customers want to attach an existing VM/VMSS to the Capacity Reservation, they have to deallocate and reallocate that VM/VMSS and target it to Capacity Reservation at the time of allocation.</w:t>
                            </w:r>
                            <w:r w:rsidR="005D2700">
                              <w:t xml:space="preserve"> </w:t>
                            </w:r>
                            <w:r w:rsidR="0044088A">
                              <w:t>As we roll out more fixes, the need to deallocate and reallocate would disappear and old VM/VMSS should</w:t>
                            </w:r>
                            <w:r w:rsidR="00F81370">
                              <w:t xml:space="preserve"> just</w:t>
                            </w:r>
                            <w:r w:rsidR="0044088A">
                              <w:t xml:space="preserve"> be compatible with Capacity Reservation</w:t>
                            </w:r>
                            <w:r w:rsidR="00F81370">
                              <w:t xml:space="preserve"> without having to deallocate</w:t>
                            </w:r>
                            <w:r w:rsidR="0044088A">
                              <w:t>.</w:t>
                            </w:r>
                            <w:r w:rsidR="00234D14">
                              <w:t xml:space="preserve"> </w:t>
                            </w:r>
                          </w:p>
                          <w:p w14:paraId="2EBBDA8B" w14:textId="42DF7897" w:rsidR="005E7731" w:rsidRPr="00DF59C9" w:rsidRDefault="00470F66" w:rsidP="00DF59C9">
                            <w:pPr>
                              <w:spacing w:after="0"/>
                              <w:rPr>
                                <w:b/>
                                <w:bCs/>
                                <w:u w:val="single"/>
                              </w:rPr>
                            </w:pPr>
                            <w:r>
                              <w:rPr>
                                <w:b/>
                                <w:bCs/>
                                <w:u w:val="single"/>
                              </w:rPr>
                              <w:t xml:space="preserve">Supported </w:t>
                            </w:r>
                            <w:r w:rsidR="005E7731" w:rsidRPr="00DF59C9">
                              <w:rPr>
                                <w:b/>
                                <w:bCs/>
                                <w:u w:val="single"/>
                              </w:rPr>
                              <w:t xml:space="preserve">Regions </w:t>
                            </w:r>
                          </w:p>
                          <w:p w14:paraId="107BB84B" w14:textId="140569E3" w:rsidR="005E7731" w:rsidRDefault="005E7731" w:rsidP="005E7731">
                            <w:pPr>
                              <w:spacing w:after="240"/>
                            </w:pPr>
                            <w:r>
                              <w:t xml:space="preserve">During the preview, the only regions that are supported for capacity reservation are </w:t>
                            </w:r>
                            <w:r w:rsidRPr="00D36C3A">
                              <w:rPr>
                                <w:b/>
                                <w:bCs/>
                              </w:rPr>
                              <w:t>South Central US</w:t>
                            </w:r>
                            <w:r>
                              <w:t xml:space="preserve"> and </w:t>
                            </w:r>
                            <w:r w:rsidRPr="00D36C3A">
                              <w:rPr>
                                <w:b/>
                                <w:bCs/>
                              </w:rPr>
                              <w:t>West Central US</w:t>
                            </w:r>
                            <w:r>
                              <w:t>.</w:t>
                            </w:r>
                          </w:p>
                          <w:p w14:paraId="10EC4378" w14:textId="2728DBD2" w:rsidR="00DF59C9" w:rsidRDefault="00FA3FD5" w:rsidP="00D36C3A">
                            <w:pPr>
                              <w:spacing w:after="0"/>
                              <w:rPr>
                                <w:b/>
                                <w:bCs/>
                                <w:u w:val="single"/>
                              </w:rPr>
                            </w:pPr>
                            <w:r>
                              <w:rPr>
                                <w:b/>
                                <w:bCs/>
                                <w:u w:val="single"/>
                              </w:rPr>
                              <w:t xml:space="preserve">Support for </w:t>
                            </w:r>
                            <w:r w:rsidR="00DF59C9" w:rsidRPr="00D36C3A">
                              <w:rPr>
                                <w:b/>
                                <w:bCs/>
                                <w:u w:val="single"/>
                              </w:rPr>
                              <w:t>Virtual Machine Scale Sets</w:t>
                            </w:r>
                          </w:p>
                          <w:p w14:paraId="225B5ED8" w14:textId="72371B86" w:rsidR="00DF59C9" w:rsidRPr="00D36C3A" w:rsidRDefault="00DF59C9" w:rsidP="00D36C3A">
                            <w:pPr>
                              <w:spacing w:after="120"/>
                            </w:pPr>
                            <w:r>
                              <w:t xml:space="preserve">Virtual Machines Scale Sets </w:t>
                            </w:r>
                            <w:r w:rsidR="002343EE">
                              <w:t>should</w:t>
                            </w:r>
                            <w:r>
                              <w:t xml:space="preserve"> be supported in Private Preview starting 0</w:t>
                            </w:r>
                            <w:r w:rsidR="0031434E">
                              <w:t>4</w:t>
                            </w:r>
                            <w:r>
                              <w:t>/</w:t>
                            </w:r>
                            <w:r w:rsidR="0031434E">
                              <w:t>01</w:t>
                            </w:r>
                            <w:r>
                              <w:t>.</w:t>
                            </w:r>
                            <w:r w:rsidR="000C0DC9">
                              <w:t xml:space="preserve"> </w:t>
                            </w:r>
                            <w:r w:rsidR="00B524D9">
                              <w:t xml:space="preserve">Please expect a notification from Azure when VMSS is supported. </w:t>
                            </w:r>
                            <w:r w:rsidR="0031434E">
                              <w:t xml:space="preserve"> </w:t>
                            </w:r>
                          </w:p>
                          <w:p w14:paraId="089BB486" w14:textId="77777777" w:rsidR="00DF59C9" w:rsidRPr="00D36C3A" w:rsidRDefault="00DF59C9" w:rsidP="005E7731">
                            <w:pPr>
                              <w:spacing w:after="240"/>
                              <w:rPr>
                                <w:b/>
                                <w:bCs/>
                                <w:u w:val="single"/>
                              </w:rPr>
                            </w:pPr>
                          </w:p>
                          <w:p w14:paraId="5F0BF134" w14:textId="77777777" w:rsidR="00DF59C9" w:rsidRDefault="00DF59C9" w:rsidP="005E7731">
                            <w:pPr>
                              <w:spacing w:after="240"/>
                            </w:pPr>
                          </w:p>
                          <w:p w14:paraId="04C084A5" w14:textId="77777777" w:rsidR="00DF59C9" w:rsidRDefault="00DF59C9" w:rsidP="005E7731">
                            <w:pPr>
                              <w:spacing w:after="240"/>
                            </w:pPr>
                          </w:p>
                          <w:p w14:paraId="2FA5AE7F" w14:textId="77777777" w:rsidR="005E7731" w:rsidRDefault="005E7731" w:rsidP="005E7731">
                            <w:pPr>
                              <w:spacing w:after="240"/>
                            </w:pPr>
                          </w:p>
                          <w:p w14:paraId="64E4919C" w14:textId="77777777" w:rsidR="005E7731" w:rsidRDefault="005E7731" w:rsidP="005E7731">
                            <w:pPr>
                              <w:spacing w:after="240"/>
                            </w:pPr>
                          </w:p>
                          <w:p w14:paraId="7E2BD577" w14:textId="77777777" w:rsidR="005E7731" w:rsidRDefault="005E7731" w:rsidP="005E7731">
                            <w:pPr>
                              <w:spacing w:after="240"/>
                            </w:pPr>
                          </w:p>
                          <w:p w14:paraId="5EC86705" w14:textId="77777777" w:rsidR="005E7731" w:rsidRDefault="005E7731" w:rsidP="005E7731">
                            <w:pPr>
                              <w:spacing w:after="240"/>
                            </w:pPr>
                          </w:p>
                          <w:p w14:paraId="2F7D8CAF" w14:textId="77777777" w:rsidR="005E7731" w:rsidRDefault="005E7731" w:rsidP="005E7731">
                            <w:pPr>
                              <w:spacing w:after="240"/>
                            </w:pPr>
                          </w:p>
                          <w:p w14:paraId="637B9D35" w14:textId="77777777" w:rsidR="00353ED4" w:rsidRDefault="00353ED4" w:rsidP="00353E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38C" id="_x0000_s1027" type="#_x0000_t202" style="position:absolute;left:0;text-align:left;margin-left:0;margin-top:25.85pt;width:500.25pt;height:218.2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" fillcolor="#d9e2f3 [660]">
                <v:textbox>
                  <w:txbxContent>
                    <w:p w14:paraId="53181EB7" w14:textId="19369A18" w:rsidR="00353ED4" w:rsidRPr="00DF59C9" w:rsidRDefault="0090067B" w:rsidP="00D36C3A">
                      <w:pPr>
                        <w:spacing w:before="120" w:after="0"/>
                        <w:rPr>
                          <w:b/>
                          <w:bCs/>
                          <w:u w:val="single"/>
                        </w:rPr>
                      </w:pPr>
                      <w:r>
                        <w:rPr>
                          <w:b/>
                          <w:bCs/>
                          <w:u w:val="single"/>
                        </w:rPr>
                        <w:t>Important</w:t>
                      </w:r>
                    </w:p>
                    <w:p w14:paraId="14A80AAD" w14:textId="4DE83390" w:rsidR="005E7731" w:rsidRDefault="005E7731" w:rsidP="005E7731">
                      <w:pPr>
                        <w:spacing w:after="240"/>
                      </w:pPr>
                      <w:r>
                        <w:t>During the preview, new deployments that are targeted to the Capacity Reservation at the time of allocation will be supported. If customers want to attach an existing VM/VMSS to the Capacity Reservation, they have to deallocate and reallocate that VM/VMSS and target it to Capacity Reservation at the time of allocation.</w:t>
                      </w:r>
                      <w:r w:rsidR="005D2700">
                        <w:t xml:space="preserve"> </w:t>
                      </w:r>
                      <w:r w:rsidR="0044088A">
                        <w:t>As we roll out more fixes, the need to deallocate and reallocate would disappear and old VM/VMSS should</w:t>
                      </w:r>
                      <w:r w:rsidR="00F81370">
                        <w:t xml:space="preserve"> just</w:t>
                      </w:r>
                      <w:r w:rsidR="0044088A">
                        <w:t xml:space="preserve"> be compatible with Capacity Reservation</w:t>
                      </w:r>
                      <w:r w:rsidR="00F81370">
                        <w:t xml:space="preserve"> without having to deallocate</w:t>
                      </w:r>
                      <w:r w:rsidR="0044088A">
                        <w:t>.</w:t>
                      </w:r>
                      <w:r w:rsidR="00234D14">
                        <w:t xml:space="preserve"> </w:t>
                      </w:r>
                    </w:p>
                    <w:p w14:paraId="2EBBDA8B" w14:textId="42DF7897" w:rsidR="005E7731" w:rsidRPr="00DF59C9" w:rsidRDefault="00470F66" w:rsidP="00DF59C9">
                      <w:pPr>
                        <w:spacing w:after="0"/>
                        <w:rPr>
                          <w:b/>
                          <w:bCs/>
                          <w:u w:val="single"/>
                        </w:rPr>
                      </w:pPr>
                      <w:r>
                        <w:rPr>
                          <w:b/>
                          <w:bCs/>
                          <w:u w:val="single"/>
                        </w:rPr>
                        <w:t xml:space="preserve">Supported </w:t>
                      </w:r>
                      <w:r w:rsidR="005E7731" w:rsidRPr="00DF59C9">
                        <w:rPr>
                          <w:b/>
                          <w:bCs/>
                          <w:u w:val="single"/>
                        </w:rPr>
                        <w:t xml:space="preserve">Regions </w:t>
                      </w:r>
                    </w:p>
                    <w:p w14:paraId="107BB84B" w14:textId="140569E3" w:rsidR="005E7731" w:rsidRDefault="005E7731" w:rsidP="005E7731">
                      <w:pPr>
                        <w:spacing w:after="240"/>
                      </w:pPr>
                      <w:r>
                        <w:t xml:space="preserve">During the preview, the only regions that are supported for capacity reservation are </w:t>
                      </w:r>
                      <w:r w:rsidRPr="00D36C3A">
                        <w:rPr>
                          <w:b/>
                          <w:bCs/>
                        </w:rPr>
                        <w:t>South Central US</w:t>
                      </w:r>
                      <w:r>
                        <w:t xml:space="preserve"> and </w:t>
                      </w:r>
                      <w:r w:rsidRPr="00D36C3A">
                        <w:rPr>
                          <w:b/>
                          <w:bCs/>
                        </w:rPr>
                        <w:t>West Central US</w:t>
                      </w:r>
                      <w:r>
                        <w:t>.</w:t>
                      </w:r>
                    </w:p>
                    <w:p w14:paraId="10EC4378" w14:textId="2728DBD2" w:rsidR="00DF59C9" w:rsidRDefault="00FA3FD5" w:rsidP="00D36C3A">
                      <w:pPr>
                        <w:spacing w:after="0"/>
                        <w:rPr>
                          <w:b/>
                          <w:bCs/>
                          <w:u w:val="single"/>
                        </w:rPr>
                      </w:pPr>
                      <w:r>
                        <w:rPr>
                          <w:b/>
                          <w:bCs/>
                          <w:u w:val="single"/>
                        </w:rPr>
                        <w:t xml:space="preserve">Support for </w:t>
                      </w:r>
                      <w:r w:rsidR="00DF59C9" w:rsidRPr="00D36C3A">
                        <w:rPr>
                          <w:b/>
                          <w:bCs/>
                          <w:u w:val="single"/>
                        </w:rPr>
                        <w:t>Virtual Machine Scale Sets</w:t>
                      </w:r>
                    </w:p>
                    <w:p w14:paraId="225B5ED8" w14:textId="72371B86" w:rsidR="00DF59C9" w:rsidRPr="00D36C3A" w:rsidRDefault="00DF59C9" w:rsidP="00D36C3A">
                      <w:pPr>
                        <w:spacing w:after="120"/>
                      </w:pPr>
                      <w:r>
                        <w:t xml:space="preserve">Virtual Machines Scale Sets </w:t>
                      </w:r>
                      <w:r w:rsidR="002343EE">
                        <w:t>should</w:t>
                      </w:r>
                      <w:r>
                        <w:t xml:space="preserve"> be supported in Private Preview starting 0</w:t>
                      </w:r>
                      <w:r w:rsidR="0031434E">
                        <w:t>4</w:t>
                      </w:r>
                      <w:r>
                        <w:t>/</w:t>
                      </w:r>
                      <w:r w:rsidR="0031434E">
                        <w:t>01</w:t>
                      </w:r>
                      <w:r>
                        <w:t>.</w:t>
                      </w:r>
                      <w:r w:rsidR="000C0DC9">
                        <w:t xml:space="preserve"> </w:t>
                      </w:r>
                      <w:r w:rsidR="00B524D9">
                        <w:t xml:space="preserve">Please expect a notification from Azure when VMSS is supported. </w:t>
                      </w:r>
                      <w:r w:rsidR="0031434E">
                        <w:t xml:space="preserve"> </w:t>
                      </w:r>
                    </w:p>
                    <w:p w14:paraId="089BB486" w14:textId="77777777" w:rsidR="00DF59C9" w:rsidRPr="00D36C3A" w:rsidRDefault="00DF59C9" w:rsidP="005E7731">
                      <w:pPr>
                        <w:spacing w:after="240"/>
                        <w:rPr>
                          <w:b/>
                          <w:bCs/>
                          <w:u w:val="single"/>
                        </w:rPr>
                      </w:pPr>
                    </w:p>
                    <w:p w14:paraId="5F0BF134" w14:textId="77777777" w:rsidR="00DF59C9" w:rsidRDefault="00DF59C9" w:rsidP="005E7731">
                      <w:pPr>
                        <w:spacing w:after="240"/>
                      </w:pPr>
                    </w:p>
                    <w:p w14:paraId="04C084A5" w14:textId="77777777" w:rsidR="00DF59C9" w:rsidRDefault="00DF59C9" w:rsidP="005E7731">
                      <w:pPr>
                        <w:spacing w:after="240"/>
                      </w:pPr>
                    </w:p>
                    <w:p w14:paraId="2FA5AE7F" w14:textId="77777777" w:rsidR="005E7731" w:rsidRDefault="005E7731" w:rsidP="005E7731">
                      <w:pPr>
                        <w:spacing w:after="240"/>
                      </w:pPr>
                    </w:p>
                    <w:p w14:paraId="64E4919C" w14:textId="77777777" w:rsidR="005E7731" w:rsidRDefault="005E7731" w:rsidP="005E7731">
                      <w:pPr>
                        <w:spacing w:after="240"/>
                      </w:pPr>
                    </w:p>
                    <w:p w14:paraId="7E2BD577" w14:textId="77777777" w:rsidR="005E7731" w:rsidRDefault="005E7731" w:rsidP="005E7731">
                      <w:pPr>
                        <w:spacing w:after="240"/>
                      </w:pPr>
                    </w:p>
                    <w:p w14:paraId="5EC86705" w14:textId="77777777" w:rsidR="005E7731" w:rsidRDefault="005E7731" w:rsidP="005E7731">
                      <w:pPr>
                        <w:spacing w:after="240"/>
                      </w:pPr>
                    </w:p>
                    <w:p w14:paraId="2F7D8CAF" w14:textId="77777777" w:rsidR="005E7731" w:rsidRDefault="005E7731" w:rsidP="005E7731">
                      <w:pPr>
                        <w:spacing w:after="240"/>
                      </w:pPr>
                    </w:p>
                    <w:p w14:paraId="637B9D35" w14:textId="77777777" w:rsidR="00353ED4" w:rsidRDefault="00353ED4" w:rsidP="00353ED4"/>
                  </w:txbxContent>
                </v:textbox>
                <w10:wrap type="square" anchorx="margin"/>
              </v:shape>
            </w:pict>
          </mc:Fallback>
        </mc:AlternateContent>
      </w:r>
      <w:r w:rsidR="00843790">
        <w:t>Dissociate VMSS from a Capacity Reservation Group</w:t>
      </w:r>
      <w:r w:rsidR="00DF59C9">
        <w:t xml:space="preserve"> (ETA</w:t>
      </w:r>
      <w:r w:rsidR="00F52517">
        <w:t xml:space="preserve"> ~</w:t>
      </w:r>
      <w:r w:rsidR="00DF59C9">
        <w:t xml:space="preserve"> 0</w:t>
      </w:r>
      <w:r w:rsidR="0031434E">
        <w:t>4</w:t>
      </w:r>
      <w:r w:rsidR="00DF59C9">
        <w:t>/</w:t>
      </w:r>
      <w:r w:rsidR="0031434E">
        <w:t>01</w:t>
      </w:r>
      <w:r w:rsidR="00DF59C9">
        <w:t>)</w:t>
      </w:r>
    </w:p>
    <w:p w14:paraId="076A0113" w14:textId="77777777" w:rsidR="00A700BB" w:rsidRDefault="00A700BB" w:rsidP="00A700BB">
      <w:pPr>
        <w:spacing w:after="0"/>
        <w:rPr>
          <w:b/>
          <w:bCs/>
          <w:u w:val="single"/>
        </w:rPr>
      </w:pPr>
    </w:p>
    <w:p w14:paraId="43E63412" w14:textId="77777777" w:rsidR="00DF5F8C" w:rsidRDefault="00DF5F8C" w:rsidP="00A700BB">
      <w:pPr>
        <w:spacing w:after="0"/>
        <w:rPr>
          <w:b/>
          <w:bCs/>
          <w:u w:val="single"/>
        </w:rPr>
      </w:pPr>
    </w:p>
    <w:p w14:paraId="05725445" w14:textId="42873E1F" w:rsidR="002A6FB3" w:rsidRDefault="00230D17" w:rsidP="002A6FB3">
      <w:pPr>
        <w:pStyle w:val="Heading2"/>
      </w:pPr>
      <w:r>
        <w:lastRenderedPageBreak/>
        <w:t xml:space="preserve">Capacity Reservation </w:t>
      </w:r>
      <w:r w:rsidR="00355A53">
        <w:t>API</w:t>
      </w:r>
      <w:r>
        <w:t>s</w:t>
      </w:r>
      <w:r w:rsidR="00355A53">
        <w:t xml:space="preserve"> </w:t>
      </w:r>
      <w:r w:rsidR="00D36E0E">
        <w:t>and ARM templates</w:t>
      </w:r>
      <w:r w:rsidR="00355A53">
        <w:t xml:space="preserve"> </w:t>
      </w:r>
    </w:p>
    <w:p w14:paraId="5EB499B4" w14:textId="77777777" w:rsidR="002A6FB3" w:rsidRPr="002A6FB3" w:rsidRDefault="002A6FB3" w:rsidP="00D36C3A">
      <w:pPr>
        <w:spacing w:after="0"/>
      </w:pPr>
    </w:p>
    <w:p w14:paraId="60FD3CE6" w14:textId="3C553346" w:rsidR="002A6FB3" w:rsidRDefault="002A6FB3" w:rsidP="00D36C3A">
      <w:pPr>
        <w:pStyle w:val="ListParagraph"/>
        <w:numPr>
          <w:ilvl w:val="0"/>
          <w:numId w:val="32"/>
        </w:numPr>
        <w:spacing w:after="120" w:line="240" w:lineRule="auto"/>
      </w:pPr>
      <w:hyperlink r:id="rId16" w:history="1">
        <w:r w:rsidRPr="00E51736">
          <w:rPr>
            <w:rStyle w:val="Hyperlink"/>
          </w:rPr>
          <w:t>Here</w:t>
        </w:r>
      </w:hyperlink>
      <w:r>
        <w:t xml:space="preserve"> is the link for Capacity Reservation APIs details.</w:t>
      </w:r>
    </w:p>
    <w:p w14:paraId="0664FE01" w14:textId="1722D3ED" w:rsidR="002A6FB3" w:rsidRDefault="002A6FB3" w:rsidP="002A6FB3">
      <w:pPr>
        <w:pStyle w:val="ListParagraph"/>
        <w:numPr>
          <w:ilvl w:val="0"/>
          <w:numId w:val="32"/>
        </w:numPr>
      </w:pPr>
      <w:hyperlink r:id="rId17" w:history="1">
        <w:r w:rsidRPr="00E51736">
          <w:rPr>
            <w:rStyle w:val="Hyperlink"/>
          </w:rPr>
          <w:t>Here</w:t>
        </w:r>
      </w:hyperlink>
      <w:r>
        <w:t xml:space="preserve"> is the link for sample ARM templates to deploy Capacity Reservation.</w:t>
      </w:r>
    </w:p>
    <w:p w14:paraId="1277BD6E" w14:textId="53FB9D78" w:rsidR="00785F61" w:rsidRPr="000729C7" w:rsidRDefault="00785F61" w:rsidP="000729C7"/>
    <w:p w14:paraId="1098E604" w14:textId="08303FF9" w:rsidR="004313C0" w:rsidRDefault="00F93DF6" w:rsidP="00D36C3A">
      <w:pPr>
        <w:pStyle w:val="Heading2"/>
        <w:spacing w:before="0" w:after="120"/>
      </w:pPr>
      <w:r>
        <w:t>Capacity Reservation FAQ</w:t>
      </w:r>
    </w:p>
    <w:p w14:paraId="6D6C7F84" w14:textId="3E467513" w:rsidR="004313C0" w:rsidRDefault="007A35E6" w:rsidP="00900F4A">
      <w:pPr>
        <w:pStyle w:val="ListParagraph"/>
        <w:numPr>
          <w:ilvl w:val="0"/>
          <w:numId w:val="17"/>
        </w:numPr>
        <w:rPr>
          <w:b/>
          <w:bCs/>
        </w:rPr>
      </w:pPr>
      <w:r w:rsidRPr="005150F7">
        <w:rPr>
          <w:b/>
          <w:bCs/>
        </w:rPr>
        <w:t>Does Capacity Reservation provide capacity guarantee?</w:t>
      </w:r>
    </w:p>
    <w:p w14:paraId="2B7CEB7A" w14:textId="2788BC11" w:rsidR="005150F7" w:rsidRPr="00A70848" w:rsidRDefault="005150F7" w:rsidP="00A70848">
      <w:pPr>
        <w:pStyle w:val="ListParagraph"/>
      </w:pPr>
      <w:r>
        <w:t xml:space="preserve">Yes, </w:t>
      </w:r>
      <w:r w:rsidR="00D02F67">
        <w:t xml:space="preserve">Capacity Reservation provides guarantee that capacity is exclusively reserved for the customer. However, in case of a </w:t>
      </w:r>
      <w:r w:rsidR="004F7EBC">
        <w:t>big</w:t>
      </w:r>
      <w:r w:rsidR="00D02F67">
        <w:t xml:space="preserve"> outage, it</w:t>
      </w:r>
      <w:r w:rsidR="004F7EBC">
        <w:t xml:space="preserve"> is</w:t>
      </w:r>
      <w:r w:rsidR="00D02F67">
        <w:t xml:space="preserve"> possible that Azure is not able to </w:t>
      </w:r>
      <w:r w:rsidR="000A6797">
        <w:t xml:space="preserve">make the capacity available. In that case, customer is eligible for refunds/credits as </w:t>
      </w:r>
      <w:r w:rsidR="00432FFE">
        <w:t xml:space="preserve">per our </w:t>
      </w:r>
      <w:r w:rsidR="00CE3736">
        <w:t xml:space="preserve">forthcoming </w:t>
      </w:r>
      <w:r w:rsidR="00432FFE">
        <w:t>SLA.</w:t>
      </w:r>
      <w:r w:rsidR="00535641">
        <w:t xml:space="preserve"> Please note that SLA is not enforced during Private Preview. </w:t>
      </w:r>
    </w:p>
    <w:p w14:paraId="458F2FC2" w14:textId="0953FF6D" w:rsidR="005150F7" w:rsidRPr="005150F7" w:rsidRDefault="005150F7" w:rsidP="005150F7">
      <w:pPr>
        <w:pStyle w:val="ListParagraph"/>
        <w:rPr>
          <w:b/>
          <w:bCs/>
        </w:rPr>
      </w:pPr>
    </w:p>
    <w:p w14:paraId="1CC4AFE8" w14:textId="2AEE7CAF" w:rsidR="007A35E6" w:rsidRPr="005150F7" w:rsidRDefault="007A35E6" w:rsidP="00900F4A">
      <w:pPr>
        <w:pStyle w:val="ListParagraph"/>
        <w:numPr>
          <w:ilvl w:val="0"/>
          <w:numId w:val="17"/>
        </w:numPr>
        <w:rPr>
          <w:b/>
          <w:bCs/>
        </w:rPr>
      </w:pPr>
      <w:r w:rsidRPr="005150F7">
        <w:rPr>
          <w:b/>
          <w:bCs/>
        </w:rPr>
        <w:t xml:space="preserve">How much does </w:t>
      </w:r>
      <w:r w:rsidR="00945264">
        <w:rPr>
          <w:b/>
          <w:bCs/>
        </w:rPr>
        <w:t>Capacity Reservation</w:t>
      </w:r>
      <w:r w:rsidRPr="005150F7">
        <w:rPr>
          <w:b/>
          <w:bCs/>
        </w:rPr>
        <w:t xml:space="preserve"> cost?</w:t>
      </w:r>
    </w:p>
    <w:p w14:paraId="77141256" w14:textId="63460763" w:rsidR="005150F7" w:rsidRDefault="005D0BAF" w:rsidP="005150F7">
      <w:pPr>
        <w:pStyle w:val="ListParagraph"/>
      </w:pPr>
      <w:r>
        <w:t xml:space="preserve">Capacity Reservation is charged at your negotiated PAYG rates. </w:t>
      </w:r>
      <w:r w:rsidR="00CD5D85">
        <w:t xml:space="preserve">Any </w:t>
      </w:r>
      <w:r w:rsidR="00816E23">
        <w:t>available</w:t>
      </w:r>
      <w:r w:rsidR="00CD5D85">
        <w:t xml:space="preserve"> Reserved Instances discount are automatically applied to the Capacity Reservation by our billing system. </w:t>
      </w:r>
    </w:p>
    <w:p w14:paraId="0E99E923" w14:textId="77777777" w:rsidR="00A70848" w:rsidRPr="005D0BAF" w:rsidRDefault="00A70848" w:rsidP="005150F7">
      <w:pPr>
        <w:pStyle w:val="ListParagraph"/>
      </w:pPr>
    </w:p>
    <w:p w14:paraId="5A5CD67E" w14:textId="77777777" w:rsidR="00A70848" w:rsidRPr="005150F7" w:rsidRDefault="00A70848" w:rsidP="00A70848">
      <w:pPr>
        <w:pStyle w:val="ListParagraph"/>
        <w:numPr>
          <w:ilvl w:val="0"/>
          <w:numId w:val="17"/>
        </w:numPr>
        <w:rPr>
          <w:b/>
          <w:bCs/>
        </w:rPr>
      </w:pPr>
      <w:r w:rsidRPr="005150F7">
        <w:rPr>
          <w:b/>
          <w:bCs/>
        </w:rPr>
        <w:t xml:space="preserve">Do I need quota to create Capacity Reservation? </w:t>
      </w:r>
    </w:p>
    <w:p w14:paraId="369D8A66" w14:textId="5F0F3F78" w:rsidR="00A70848" w:rsidRPr="00A70848" w:rsidRDefault="00A70848" w:rsidP="00A70848">
      <w:pPr>
        <w:pStyle w:val="ListParagraph"/>
      </w:pPr>
      <w:r>
        <w:t xml:space="preserve">Yes, you need </w:t>
      </w:r>
      <w:r w:rsidR="00132D04">
        <w:t>quota</w:t>
      </w:r>
      <w:r w:rsidR="00BF755A">
        <w:t xml:space="preserve"> to be able to create Capacity Reservation</w:t>
      </w:r>
      <w:r w:rsidR="00132D04">
        <w:t xml:space="preserve">. To request more quota, please go to </w:t>
      </w:r>
      <w:hyperlink r:id="rId18" w:history="1">
        <w:r w:rsidR="00132D04" w:rsidRPr="00D36C3A">
          <w:rPr>
            <w:rStyle w:val="Hyperlink"/>
          </w:rPr>
          <w:t>this</w:t>
        </w:r>
      </w:hyperlink>
      <w:r w:rsidR="00132D04">
        <w:t xml:space="preserve"> link.</w:t>
      </w:r>
    </w:p>
    <w:p w14:paraId="54D330BD" w14:textId="77777777" w:rsidR="00A70848" w:rsidRDefault="00A70848" w:rsidP="00A70848">
      <w:pPr>
        <w:pStyle w:val="ListParagraph"/>
        <w:rPr>
          <w:b/>
          <w:bCs/>
        </w:rPr>
      </w:pPr>
    </w:p>
    <w:p w14:paraId="450199A7" w14:textId="77777777" w:rsidR="00A70848" w:rsidRDefault="00A70848" w:rsidP="00A70848">
      <w:pPr>
        <w:pStyle w:val="ListParagraph"/>
        <w:numPr>
          <w:ilvl w:val="0"/>
          <w:numId w:val="17"/>
        </w:numPr>
        <w:rPr>
          <w:b/>
          <w:bCs/>
        </w:rPr>
      </w:pPr>
      <w:r w:rsidRPr="005150F7">
        <w:rPr>
          <w:b/>
          <w:bCs/>
        </w:rPr>
        <w:t xml:space="preserve">Can I create a time bound Capacity Reservation? </w:t>
      </w:r>
    </w:p>
    <w:p w14:paraId="59BC4098" w14:textId="5E948C5F" w:rsidR="005D0BAF" w:rsidRPr="00BF755A" w:rsidRDefault="00BF755A" w:rsidP="005150F7">
      <w:pPr>
        <w:pStyle w:val="ListParagraph"/>
      </w:pPr>
      <w:r>
        <w:t xml:space="preserve">No, it is not possible. Capacity Reservation is created </w:t>
      </w:r>
      <w:r w:rsidR="00563B5B">
        <w:t xml:space="preserve">at a given point </w:t>
      </w:r>
      <w:r w:rsidR="002E407A">
        <w:t>in</w:t>
      </w:r>
      <w:r w:rsidR="00563B5B">
        <w:t xml:space="preserve"> time and will remain active until deleted by the customer. </w:t>
      </w:r>
    </w:p>
    <w:p w14:paraId="04EEDEB2" w14:textId="77777777" w:rsidR="005150F7" w:rsidRDefault="005150F7" w:rsidP="005150F7">
      <w:pPr>
        <w:pStyle w:val="ListParagraph"/>
        <w:rPr>
          <w:b/>
          <w:bCs/>
        </w:rPr>
      </w:pPr>
    </w:p>
    <w:p w14:paraId="72148474" w14:textId="13D8968B" w:rsidR="007A35E6" w:rsidRPr="005150F7" w:rsidRDefault="007A35E6" w:rsidP="00900F4A">
      <w:pPr>
        <w:pStyle w:val="ListParagraph"/>
        <w:numPr>
          <w:ilvl w:val="0"/>
          <w:numId w:val="17"/>
        </w:numPr>
        <w:rPr>
          <w:b/>
          <w:bCs/>
        </w:rPr>
      </w:pPr>
      <w:r w:rsidRPr="005150F7">
        <w:rPr>
          <w:b/>
          <w:bCs/>
        </w:rPr>
        <w:t>Is there any extra cost to use Capa</w:t>
      </w:r>
      <w:r w:rsidR="00637AC1" w:rsidRPr="005150F7">
        <w:rPr>
          <w:b/>
          <w:bCs/>
        </w:rPr>
        <w:t xml:space="preserve">city Reservation once it’s fully consumed by virtual machines? </w:t>
      </w:r>
    </w:p>
    <w:p w14:paraId="0591CACA" w14:textId="1E97114D" w:rsidR="005150F7" w:rsidRPr="009B222B" w:rsidRDefault="009B222B" w:rsidP="005150F7">
      <w:pPr>
        <w:pStyle w:val="ListParagraph"/>
      </w:pPr>
      <w:r>
        <w:t xml:space="preserve">No, there is no extra cost to have Capacity Reservation once it’s fully consumed by virtual machines. </w:t>
      </w:r>
    </w:p>
    <w:p w14:paraId="1D25425C" w14:textId="77777777" w:rsidR="005150F7" w:rsidRDefault="005150F7" w:rsidP="005150F7">
      <w:pPr>
        <w:pStyle w:val="ListParagraph"/>
        <w:rPr>
          <w:b/>
          <w:bCs/>
        </w:rPr>
      </w:pPr>
    </w:p>
    <w:p w14:paraId="1419811B" w14:textId="7294AB61" w:rsidR="00637AC1" w:rsidRPr="005150F7" w:rsidRDefault="00637AC1" w:rsidP="00900F4A">
      <w:pPr>
        <w:pStyle w:val="ListParagraph"/>
        <w:numPr>
          <w:ilvl w:val="0"/>
          <w:numId w:val="17"/>
        </w:numPr>
        <w:rPr>
          <w:b/>
          <w:bCs/>
        </w:rPr>
      </w:pPr>
      <w:r w:rsidRPr="005150F7">
        <w:rPr>
          <w:b/>
          <w:bCs/>
        </w:rPr>
        <w:t>What VM sizes are supported</w:t>
      </w:r>
      <w:r w:rsidR="00A70848">
        <w:rPr>
          <w:b/>
          <w:bCs/>
        </w:rPr>
        <w:t xml:space="preserve"> in Private Preview</w:t>
      </w:r>
      <w:r w:rsidRPr="005150F7">
        <w:rPr>
          <w:b/>
          <w:bCs/>
        </w:rPr>
        <w:t>?</w:t>
      </w:r>
    </w:p>
    <w:p w14:paraId="5E84EF36" w14:textId="4F7959D3" w:rsidR="00EF46EA" w:rsidRDefault="00A70848" w:rsidP="00A70848">
      <w:pPr>
        <w:pStyle w:val="ListParagraph"/>
      </w:pPr>
      <w:r>
        <w:t>Av2, B,</w:t>
      </w:r>
      <w:r w:rsidR="00B369BC">
        <w:t xml:space="preserve"> </w:t>
      </w:r>
      <w:r>
        <w:t>D</w:t>
      </w:r>
      <w:r w:rsidR="00EA0E1E">
        <w:t>,</w:t>
      </w:r>
      <w:r w:rsidR="00B369BC">
        <w:t xml:space="preserve"> </w:t>
      </w:r>
      <w:r>
        <w:t>E</w:t>
      </w:r>
      <w:r w:rsidR="00EA0E1E">
        <w:t>, and F</w:t>
      </w:r>
      <w:r>
        <w:t xml:space="preserve"> series VM sizes are supported in Private Preview</w:t>
      </w:r>
      <w:r w:rsidR="00B540BE">
        <w:t>.</w:t>
      </w:r>
      <w:r w:rsidR="00643978">
        <w:t xml:space="preserve"> Additional series will become available during </w:t>
      </w:r>
      <w:r w:rsidR="00936539">
        <w:t>public</w:t>
      </w:r>
      <w:r w:rsidR="00643978">
        <w:t xml:space="preserve"> preview.</w:t>
      </w:r>
    </w:p>
    <w:p w14:paraId="3C43AC4B" w14:textId="77777777" w:rsidR="00EF46EA" w:rsidRDefault="00EF46EA" w:rsidP="00A70848">
      <w:pPr>
        <w:pStyle w:val="ListParagraph"/>
      </w:pPr>
    </w:p>
    <w:p w14:paraId="20728F03" w14:textId="724EFC88" w:rsidR="00EF46EA" w:rsidRPr="00D36C3A" w:rsidRDefault="00EF46EA" w:rsidP="00EF46EA">
      <w:pPr>
        <w:pStyle w:val="ListParagraph"/>
        <w:numPr>
          <w:ilvl w:val="0"/>
          <w:numId w:val="17"/>
        </w:numPr>
      </w:pPr>
      <w:r>
        <w:rPr>
          <w:b/>
          <w:bCs/>
        </w:rPr>
        <w:t>What regions are supported during private preview?</w:t>
      </w:r>
    </w:p>
    <w:p w14:paraId="14DDCBD4" w14:textId="4E7BFD2F" w:rsidR="00936539" w:rsidRPr="00A70848" w:rsidRDefault="00EF46EA">
      <w:pPr>
        <w:pStyle w:val="ListParagraph"/>
      </w:pPr>
      <w:r>
        <w:t xml:space="preserve">During the preview, only </w:t>
      </w:r>
      <w:r w:rsidR="00EB0182">
        <w:t>South-Central</w:t>
      </w:r>
      <w:r>
        <w:t xml:space="preserve"> US and West Central US are supported. Other regions support will be rolled out in the future. </w:t>
      </w:r>
    </w:p>
    <w:p w14:paraId="3FEB141B" w14:textId="77777777" w:rsidR="00A70848" w:rsidRPr="00A70848" w:rsidRDefault="00A70848" w:rsidP="00A70848">
      <w:pPr>
        <w:pStyle w:val="ListParagraph"/>
      </w:pPr>
    </w:p>
    <w:p w14:paraId="48954217" w14:textId="5BAB4AAA" w:rsidR="00A70848" w:rsidRPr="005150F7" w:rsidRDefault="00A70848" w:rsidP="00A70848">
      <w:pPr>
        <w:pStyle w:val="ListParagraph"/>
        <w:numPr>
          <w:ilvl w:val="0"/>
          <w:numId w:val="17"/>
        </w:numPr>
        <w:rPr>
          <w:b/>
          <w:bCs/>
        </w:rPr>
      </w:pPr>
      <w:r>
        <w:rPr>
          <w:b/>
          <w:bCs/>
        </w:rPr>
        <w:t xml:space="preserve">What other deployment constructs are </w:t>
      </w:r>
      <w:r w:rsidR="00BF755A">
        <w:rPr>
          <w:b/>
          <w:bCs/>
        </w:rPr>
        <w:t>supported</w:t>
      </w:r>
      <w:r>
        <w:rPr>
          <w:b/>
          <w:bCs/>
        </w:rPr>
        <w:t>?</w:t>
      </w:r>
    </w:p>
    <w:p w14:paraId="5FA3BB32" w14:textId="1E651399" w:rsidR="00484BC8" w:rsidRDefault="00394CFD" w:rsidP="00F23E5E">
      <w:pPr>
        <w:pStyle w:val="ListParagraph"/>
      </w:pPr>
      <w:r>
        <w:t xml:space="preserve">Virtual Machine Scale Set will be supported very soon. </w:t>
      </w:r>
      <w:r w:rsidR="00847D8C">
        <w:t>VMSS Flex</w:t>
      </w:r>
      <w:r w:rsidR="00A70848">
        <w:t xml:space="preserve"> is not supported in Private preview but will likely be supported during public preview. </w:t>
      </w:r>
    </w:p>
    <w:p w14:paraId="73C1C72C" w14:textId="760062DC" w:rsidR="00484BC8" w:rsidRDefault="00484BC8" w:rsidP="00005F72">
      <w:pPr>
        <w:pStyle w:val="ListParagraph"/>
      </w:pPr>
    </w:p>
    <w:p w14:paraId="67021E48" w14:textId="4EC20FC3" w:rsidR="00BC2AB3" w:rsidRDefault="00F23E5E" w:rsidP="0004618E">
      <w:pPr>
        <w:pStyle w:val="Heading2"/>
        <w:spacing w:after="120"/>
      </w:pPr>
      <w:r>
        <w:lastRenderedPageBreak/>
        <w:t>Restrictions</w:t>
      </w:r>
      <w:r w:rsidR="007D774B">
        <w:t xml:space="preserve"> </w:t>
      </w:r>
    </w:p>
    <w:p w14:paraId="0BEB0BFE" w14:textId="509AF96C" w:rsidR="001B221C" w:rsidRPr="00BF3C1A" w:rsidRDefault="00980ECC" w:rsidP="00D36C3A">
      <w:r>
        <w:t>C</w:t>
      </w:r>
      <w:r w:rsidR="00BF3C1A">
        <w:t>apacity reservation is fundamentally about setting aside VM capacity. Azure will do so in a way that supports many deployment scenarios.</w:t>
      </w:r>
      <w:r w:rsidR="00CA7112">
        <w:t xml:space="preserve"> However,</w:t>
      </w:r>
      <w:r w:rsidR="009F19AB">
        <w:t xml:space="preserve"> </w:t>
      </w:r>
      <w:r w:rsidR="00CA7112">
        <w:t>t</w:t>
      </w:r>
      <w:r w:rsidR="00BF3C1A">
        <w:t xml:space="preserve">he capacity availability SLA does </w:t>
      </w:r>
      <w:r w:rsidR="00BF3C1A" w:rsidRPr="0031344F">
        <w:rPr>
          <w:u w:val="single"/>
        </w:rPr>
        <w:t>not</w:t>
      </w:r>
      <w:r w:rsidR="00BF3C1A">
        <w:t xml:space="preserve"> apply to every possible VM placement option that could be requested. </w:t>
      </w:r>
      <w:r w:rsidR="009F19AB">
        <w:t xml:space="preserve">Azure will reject allocation against the Capacity Reservation for the following deployment </w:t>
      </w:r>
      <w:r w:rsidR="005D2EA1">
        <w:t>scenarios</w:t>
      </w:r>
      <w:r w:rsidR="009F19AB">
        <w:t>:</w:t>
      </w:r>
    </w:p>
    <w:p w14:paraId="35910F2E" w14:textId="3487F043" w:rsidR="001B221C" w:rsidRDefault="00005F72" w:rsidP="00D36C3A">
      <w:pPr>
        <w:pStyle w:val="ListParagraph"/>
        <w:numPr>
          <w:ilvl w:val="0"/>
          <w:numId w:val="28"/>
        </w:numPr>
      </w:pPr>
      <w:r>
        <w:t>Proximity Placement Groups</w:t>
      </w:r>
    </w:p>
    <w:p w14:paraId="3CA5E238" w14:textId="712D4173" w:rsidR="001B221C" w:rsidRDefault="003428D0" w:rsidP="00D36C3A">
      <w:pPr>
        <w:pStyle w:val="ListParagraph"/>
        <w:numPr>
          <w:ilvl w:val="0"/>
          <w:numId w:val="28"/>
        </w:numPr>
      </w:pPr>
      <w:r>
        <w:t xml:space="preserve">Availability Set </w:t>
      </w:r>
    </w:p>
    <w:p w14:paraId="33A09554" w14:textId="7034BF6D" w:rsidR="005E54E6" w:rsidRDefault="00005F72" w:rsidP="00D36C3A">
      <w:pPr>
        <w:pStyle w:val="ListParagraph"/>
        <w:numPr>
          <w:ilvl w:val="0"/>
          <w:numId w:val="28"/>
        </w:numPr>
      </w:pPr>
      <w:r>
        <w:t>Update domain</w:t>
      </w:r>
      <w:r w:rsidR="005E54E6">
        <w:t>s</w:t>
      </w:r>
    </w:p>
    <w:p w14:paraId="78323E4A" w14:textId="64BBF2E9" w:rsidR="005E54E6" w:rsidRDefault="004C0D86" w:rsidP="00D36C3A">
      <w:r>
        <w:t>At the time of VM allocation, customers can specify the</w:t>
      </w:r>
      <w:r w:rsidR="005654AF">
        <w:t xml:space="preserve"> number</w:t>
      </w:r>
      <w:r w:rsidR="005A2A90">
        <w:t xml:space="preserve">, </w:t>
      </w:r>
      <w:r w:rsidR="005654AF">
        <w:t>size(s)</w:t>
      </w:r>
      <w:r w:rsidR="00EF0798">
        <w:t>, and</w:t>
      </w:r>
      <w:r w:rsidR="00A52CE1">
        <w:t xml:space="preserve"> storage type</w:t>
      </w:r>
      <w:r>
        <w:t xml:space="preserve"> o</w:t>
      </w:r>
      <w:r w:rsidR="009E2C46">
        <w:t xml:space="preserve">f the </w:t>
      </w:r>
      <w:r w:rsidR="004A21F0">
        <w:t xml:space="preserve">VM </w:t>
      </w:r>
      <w:r w:rsidR="00772AA1">
        <w:t xml:space="preserve">managed </w:t>
      </w:r>
      <w:r w:rsidR="009E2C46">
        <w:t>disk</w:t>
      </w:r>
      <w:r w:rsidR="004A21F0">
        <w:t xml:space="preserve">(s). </w:t>
      </w:r>
      <w:r w:rsidR="008B62F4">
        <w:t xml:space="preserve">Storage </w:t>
      </w:r>
      <w:r w:rsidR="0023269A">
        <w:t>capacity</w:t>
      </w:r>
      <w:r w:rsidR="00DF3ADB">
        <w:t xml:space="preserve"> for disks</w:t>
      </w:r>
      <w:r w:rsidR="0023269A">
        <w:t xml:space="preserve"> </w:t>
      </w:r>
      <w:r w:rsidR="008B62F4">
        <w:t>is not typically</w:t>
      </w:r>
      <w:r w:rsidR="0023269A">
        <w:t xml:space="preserve"> an issue, but </w:t>
      </w:r>
      <w:r w:rsidR="00440B9E">
        <w:t xml:space="preserve">the exact desired configuration of </w:t>
      </w:r>
      <w:r w:rsidR="00772AA1">
        <w:t xml:space="preserve">disk </w:t>
      </w:r>
      <w:r w:rsidR="00804051">
        <w:t xml:space="preserve">capacity </w:t>
      </w:r>
      <w:r w:rsidR="004E1C98">
        <w:t xml:space="preserve">does fall outside the </w:t>
      </w:r>
      <w:r w:rsidR="00DB5D7D">
        <w:t xml:space="preserve">VM </w:t>
      </w:r>
      <w:r w:rsidR="00BF57DB">
        <w:t>availability SLA</w:t>
      </w:r>
      <w:r w:rsidR="00F5294E">
        <w:t>. Including managed disk</w:t>
      </w:r>
      <w:r w:rsidR="00140E05">
        <w:t xml:space="preserve"> configuration in an </w:t>
      </w:r>
      <w:r w:rsidR="00621AA1">
        <w:t>on-demand</w:t>
      </w:r>
      <w:r w:rsidR="00140E05">
        <w:t xml:space="preserve"> capacity reservation</w:t>
      </w:r>
      <w:r w:rsidR="00F5294E">
        <w:t xml:space="preserve"> is </w:t>
      </w:r>
      <w:r w:rsidR="00140E05">
        <w:t xml:space="preserve">under investigation as </w:t>
      </w:r>
      <w:r w:rsidR="00F5294E">
        <w:t>a future enhancement</w:t>
      </w:r>
      <w:r w:rsidR="00561B4D">
        <w:t>.</w:t>
      </w:r>
      <w:r w:rsidR="0023269A">
        <w:t xml:space="preserve"> </w:t>
      </w:r>
    </w:p>
    <w:p w14:paraId="6413E5B8" w14:textId="347C67B8" w:rsidR="00005F72" w:rsidRDefault="004F32A9" w:rsidP="00005F72">
      <w:r>
        <w:t>In addition to the above, t</w:t>
      </w:r>
      <w:r w:rsidR="00005F72">
        <w:t xml:space="preserve">he </w:t>
      </w:r>
      <w:r w:rsidR="007E6EEB">
        <w:t>following</w:t>
      </w:r>
      <w:r w:rsidR="00005F72">
        <w:t xml:space="preserve"> exclusions will</w:t>
      </w:r>
      <w:r w:rsidR="00507CC1">
        <w:t xml:space="preserve"> also</w:t>
      </w:r>
      <w:r w:rsidR="00005F72">
        <w:t xml:space="preserve"> not deploy:</w:t>
      </w:r>
    </w:p>
    <w:p w14:paraId="18010F13" w14:textId="109B612F" w:rsidR="00005F72" w:rsidRDefault="00005F72" w:rsidP="00363FEE">
      <w:pPr>
        <w:pStyle w:val="ListParagraph"/>
        <w:numPr>
          <w:ilvl w:val="0"/>
          <w:numId w:val="11"/>
        </w:numPr>
      </w:pPr>
      <w:r>
        <w:t>A series VMs do not support Capacity Reservations. Microsoft recommends migrating to Av2 or Dv3 series VMs to take advantage of Capacity Reservations and optionally Reserved Instance discounts.</w:t>
      </w:r>
    </w:p>
    <w:p w14:paraId="146A9022" w14:textId="40CBAB4C" w:rsidR="00005F72" w:rsidRDefault="00005F72" w:rsidP="00F66F0E">
      <w:pPr>
        <w:pStyle w:val="ListParagraph"/>
        <w:numPr>
          <w:ilvl w:val="0"/>
          <w:numId w:val="11"/>
        </w:numPr>
      </w:pPr>
      <w:r>
        <w:t>Any VM size which uses InfiniBand networking is not supported at this time. Microsoft expects to add support for these sizes in the future.</w:t>
      </w:r>
    </w:p>
    <w:p w14:paraId="5B55E724" w14:textId="23A3C028" w:rsidR="00597CA4" w:rsidRDefault="00005F72" w:rsidP="00597CA4">
      <w:pPr>
        <w:pStyle w:val="ListParagraph"/>
        <w:numPr>
          <w:ilvl w:val="0"/>
          <w:numId w:val="11"/>
        </w:numPr>
      </w:pPr>
      <w:r>
        <w:t>“Fixed FD” count on multi-zone VMSS Scale Set mode (use “max spread” option instead).</w:t>
      </w:r>
    </w:p>
    <w:p w14:paraId="3C3E8E62" w14:textId="77777777" w:rsidR="00597CA4" w:rsidRDefault="00597CA4" w:rsidP="00F66F0E">
      <w:pPr>
        <w:pStyle w:val="Heading3"/>
      </w:pPr>
    </w:p>
    <w:p w14:paraId="4430603E" w14:textId="5A103E9A" w:rsidR="005601B2" w:rsidRDefault="005601B2" w:rsidP="00F66F0E">
      <w:pPr>
        <w:pStyle w:val="Heading3"/>
      </w:pPr>
      <w:r>
        <w:t>What’s coming up in Public Preview</w:t>
      </w:r>
    </w:p>
    <w:p w14:paraId="2445C2D5" w14:textId="3D57C0B8" w:rsidR="00D04802" w:rsidRPr="00D04802" w:rsidRDefault="00D04802" w:rsidP="00D04802">
      <w:r>
        <w:t>Currently scheduled fo</w:t>
      </w:r>
      <w:r w:rsidR="00691DF1">
        <w:t>r Q2 CY2021, Public preview is expected to have the following enhancements:</w:t>
      </w:r>
    </w:p>
    <w:p w14:paraId="4C179CCB" w14:textId="5BE8369B" w:rsidR="004C10FF" w:rsidRDefault="004C10FF" w:rsidP="004C10FF">
      <w:pPr>
        <w:pStyle w:val="ListParagraph"/>
        <w:numPr>
          <w:ilvl w:val="0"/>
          <w:numId w:val="16"/>
        </w:numPr>
      </w:pPr>
      <w:r>
        <w:t>S</w:t>
      </w:r>
      <w:r w:rsidR="00173CF7">
        <w:t>upport for specialized workloads such as HPC and GPU</w:t>
      </w:r>
    </w:p>
    <w:p w14:paraId="0C253C62" w14:textId="0F155A3B" w:rsidR="00D04802" w:rsidRDefault="00691DF1" w:rsidP="004C10FF">
      <w:pPr>
        <w:pStyle w:val="ListParagraph"/>
        <w:numPr>
          <w:ilvl w:val="0"/>
          <w:numId w:val="16"/>
        </w:numPr>
      </w:pPr>
      <w:r>
        <w:t xml:space="preserve">Create/Manage Capacity Reservation through </w:t>
      </w:r>
      <w:r w:rsidR="00D04802">
        <w:t xml:space="preserve">Azure CLI </w:t>
      </w:r>
      <w:r w:rsidR="00625A6A">
        <w:t xml:space="preserve">/Power shell </w:t>
      </w:r>
    </w:p>
    <w:p w14:paraId="1B419107" w14:textId="79A06143" w:rsidR="00D04802" w:rsidRDefault="00691DF1" w:rsidP="004C10FF">
      <w:pPr>
        <w:pStyle w:val="ListParagraph"/>
        <w:numPr>
          <w:ilvl w:val="0"/>
          <w:numId w:val="16"/>
        </w:numPr>
      </w:pPr>
      <w:r>
        <w:t xml:space="preserve">Create/Manage Capacity Reservation through </w:t>
      </w:r>
      <w:r w:rsidR="00D04802">
        <w:t xml:space="preserve">Azure Portal </w:t>
      </w:r>
    </w:p>
    <w:p w14:paraId="0D133739" w14:textId="7490043A" w:rsidR="006735DE" w:rsidRDefault="00E3549B" w:rsidP="00005F72">
      <w:pPr>
        <w:pStyle w:val="ListParagraph"/>
        <w:numPr>
          <w:ilvl w:val="0"/>
          <w:numId w:val="16"/>
        </w:numPr>
      </w:pPr>
      <w:r>
        <w:t xml:space="preserve">Use Capacity Reservation for </w:t>
      </w:r>
      <w:r w:rsidR="00755542">
        <w:t>VMSS Fle</w:t>
      </w:r>
      <w:r w:rsidR="00070918">
        <w:t>x</w:t>
      </w:r>
    </w:p>
    <w:sectPr w:rsidR="00673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A383" w14:textId="77777777" w:rsidR="004200E3" w:rsidRDefault="004200E3" w:rsidP="00355628">
      <w:pPr>
        <w:spacing w:after="0" w:line="240" w:lineRule="auto"/>
      </w:pPr>
      <w:r>
        <w:separator/>
      </w:r>
    </w:p>
  </w:endnote>
  <w:endnote w:type="continuationSeparator" w:id="0">
    <w:p w14:paraId="7720E5EE" w14:textId="77777777" w:rsidR="004200E3" w:rsidRDefault="004200E3" w:rsidP="00355628">
      <w:pPr>
        <w:spacing w:after="0" w:line="240" w:lineRule="auto"/>
      </w:pPr>
      <w:r>
        <w:continuationSeparator/>
      </w:r>
    </w:p>
  </w:endnote>
  <w:endnote w:type="continuationNotice" w:id="1">
    <w:p w14:paraId="5EC47F3B" w14:textId="77777777" w:rsidR="004200E3" w:rsidRDefault="004200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0327F" w14:textId="77777777" w:rsidR="004200E3" w:rsidRDefault="004200E3" w:rsidP="00355628">
      <w:pPr>
        <w:spacing w:after="0" w:line="240" w:lineRule="auto"/>
      </w:pPr>
      <w:r>
        <w:separator/>
      </w:r>
    </w:p>
  </w:footnote>
  <w:footnote w:type="continuationSeparator" w:id="0">
    <w:p w14:paraId="21056CE1" w14:textId="77777777" w:rsidR="004200E3" w:rsidRDefault="004200E3" w:rsidP="00355628">
      <w:pPr>
        <w:spacing w:after="0" w:line="240" w:lineRule="auto"/>
      </w:pPr>
      <w:r>
        <w:continuationSeparator/>
      </w:r>
    </w:p>
  </w:footnote>
  <w:footnote w:type="continuationNotice" w:id="1">
    <w:p w14:paraId="6504CA48" w14:textId="77777777" w:rsidR="004200E3" w:rsidRDefault="004200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E72"/>
    <w:multiLevelType w:val="hybridMultilevel"/>
    <w:tmpl w:val="5B08B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66714"/>
    <w:multiLevelType w:val="hybridMultilevel"/>
    <w:tmpl w:val="5A40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06047"/>
    <w:multiLevelType w:val="hybridMultilevel"/>
    <w:tmpl w:val="6A0CD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10A10"/>
    <w:multiLevelType w:val="hybridMultilevel"/>
    <w:tmpl w:val="585A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A7ACA"/>
    <w:multiLevelType w:val="hybridMultilevel"/>
    <w:tmpl w:val="B63A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835C5"/>
    <w:multiLevelType w:val="hybridMultilevel"/>
    <w:tmpl w:val="FC62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422A2"/>
    <w:multiLevelType w:val="hybridMultilevel"/>
    <w:tmpl w:val="A11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E394F"/>
    <w:multiLevelType w:val="hybridMultilevel"/>
    <w:tmpl w:val="760E6A0C"/>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EE0775"/>
    <w:multiLevelType w:val="hybridMultilevel"/>
    <w:tmpl w:val="A93614D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71A45"/>
    <w:multiLevelType w:val="hybridMultilevel"/>
    <w:tmpl w:val="F9A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365DF"/>
    <w:multiLevelType w:val="hybridMultilevel"/>
    <w:tmpl w:val="B0DE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434AD"/>
    <w:multiLevelType w:val="hybridMultilevel"/>
    <w:tmpl w:val="B60C8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1754C"/>
    <w:multiLevelType w:val="hybridMultilevel"/>
    <w:tmpl w:val="74BA9FA8"/>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0026"/>
    <w:multiLevelType w:val="hybridMultilevel"/>
    <w:tmpl w:val="F524F5A0"/>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57B3C"/>
    <w:multiLevelType w:val="hybridMultilevel"/>
    <w:tmpl w:val="F524F5A0"/>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03677"/>
    <w:multiLevelType w:val="hybridMultilevel"/>
    <w:tmpl w:val="800E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05B3B"/>
    <w:multiLevelType w:val="hybridMultilevel"/>
    <w:tmpl w:val="83583D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D442752"/>
    <w:multiLevelType w:val="hybridMultilevel"/>
    <w:tmpl w:val="4D84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92423"/>
    <w:multiLevelType w:val="hybridMultilevel"/>
    <w:tmpl w:val="3DCE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76197"/>
    <w:multiLevelType w:val="hybridMultilevel"/>
    <w:tmpl w:val="7128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C5E1B"/>
    <w:multiLevelType w:val="hybridMultilevel"/>
    <w:tmpl w:val="09960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AE610F"/>
    <w:multiLevelType w:val="hybridMultilevel"/>
    <w:tmpl w:val="A89CDE4E"/>
    <w:lvl w:ilvl="0" w:tplc="16E6EE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C76FE"/>
    <w:multiLevelType w:val="hybridMultilevel"/>
    <w:tmpl w:val="F524F5A0"/>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E22E8"/>
    <w:multiLevelType w:val="hybridMultilevel"/>
    <w:tmpl w:val="8E0E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EF4019"/>
    <w:multiLevelType w:val="hybridMultilevel"/>
    <w:tmpl w:val="F524F5A0"/>
    <w:lvl w:ilvl="0" w:tplc="16E6E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BA3B7C"/>
    <w:multiLevelType w:val="hybridMultilevel"/>
    <w:tmpl w:val="9C60A7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EA955EE"/>
    <w:multiLevelType w:val="hybridMultilevel"/>
    <w:tmpl w:val="8C54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00568"/>
    <w:multiLevelType w:val="hybridMultilevel"/>
    <w:tmpl w:val="6D6E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34008B"/>
    <w:multiLevelType w:val="hybridMultilevel"/>
    <w:tmpl w:val="F782C88A"/>
    <w:lvl w:ilvl="0" w:tplc="E4147FA8">
      <w:numFmt w:val="bullet"/>
      <w:lvlText w:val="-"/>
      <w:lvlJc w:val="left"/>
      <w:pPr>
        <w:ind w:left="1800" w:hanging="360"/>
      </w:pPr>
      <w:rPr>
        <w:rFonts w:ascii="Calibri" w:eastAsiaTheme="minorHAnsi" w:hAnsi="Calibri" w:cs="Calibri"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1744188"/>
    <w:multiLevelType w:val="hybridMultilevel"/>
    <w:tmpl w:val="B18E019C"/>
    <w:lvl w:ilvl="0" w:tplc="E4147F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C0DFF"/>
    <w:multiLevelType w:val="hybridMultilevel"/>
    <w:tmpl w:val="592C4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DCC3B00">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A1997"/>
    <w:multiLevelType w:val="hybridMultilevel"/>
    <w:tmpl w:val="C104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5"/>
  </w:num>
  <w:num w:numId="4">
    <w:abstractNumId w:val="9"/>
  </w:num>
  <w:num w:numId="5">
    <w:abstractNumId w:val="30"/>
  </w:num>
  <w:num w:numId="6">
    <w:abstractNumId w:val="7"/>
  </w:num>
  <w:num w:numId="7">
    <w:abstractNumId w:val="28"/>
  </w:num>
  <w:num w:numId="8">
    <w:abstractNumId w:val="8"/>
  </w:num>
  <w:num w:numId="9">
    <w:abstractNumId w:val="11"/>
  </w:num>
  <w:num w:numId="10">
    <w:abstractNumId w:val="2"/>
  </w:num>
  <w:num w:numId="11">
    <w:abstractNumId w:val="15"/>
  </w:num>
  <w:num w:numId="12">
    <w:abstractNumId w:val="10"/>
  </w:num>
  <w:num w:numId="13">
    <w:abstractNumId w:val="19"/>
  </w:num>
  <w:num w:numId="14">
    <w:abstractNumId w:val="31"/>
  </w:num>
  <w:num w:numId="15">
    <w:abstractNumId w:val="14"/>
  </w:num>
  <w:num w:numId="16">
    <w:abstractNumId w:val="5"/>
  </w:num>
  <w:num w:numId="17">
    <w:abstractNumId w:val="12"/>
  </w:num>
  <w:num w:numId="18">
    <w:abstractNumId w:val="21"/>
  </w:num>
  <w:num w:numId="19">
    <w:abstractNumId w:val="26"/>
  </w:num>
  <w:num w:numId="20">
    <w:abstractNumId w:val="6"/>
  </w:num>
  <w:num w:numId="21">
    <w:abstractNumId w:val="17"/>
  </w:num>
  <w:num w:numId="22">
    <w:abstractNumId w:val="22"/>
  </w:num>
  <w:num w:numId="23">
    <w:abstractNumId w:val="13"/>
  </w:num>
  <w:num w:numId="24">
    <w:abstractNumId w:val="24"/>
  </w:num>
  <w:num w:numId="25">
    <w:abstractNumId w:val="3"/>
  </w:num>
  <w:num w:numId="26">
    <w:abstractNumId w:val="4"/>
  </w:num>
  <w:num w:numId="27">
    <w:abstractNumId w:val="27"/>
  </w:num>
  <w:num w:numId="28">
    <w:abstractNumId w:val="0"/>
  </w:num>
  <w:num w:numId="29">
    <w:abstractNumId w:val="1"/>
  </w:num>
  <w:num w:numId="30">
    <w:abstractNumId w:val="20"/>
  </w:num>
  <w:num w:numId="31">
    <w:abstractNumId w:val="2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FC"/>
    <w:rsid w:val="00000BEC"/>
    <w:rsid w:val="00005F72"/>
    <w:rsid w:val="000118CE"/>
    <w:rsid w:val="00013D1B"/>
    <w:rsid w:val="00016B3B"/>
    <w:rsid w:val="0002382D"/>
    <w:rsid w:val="00023A51"/>
    <w:rsid w:val="00023FB6"/>
    <w:rsid w:val="000258EE"/>
    <w:rsid w:val="0002686F"/>
    <w:rsid w:val="00026A29"/>
    <w:rsid w:val="00030936"/>
    <w:rsid w:val="00032274"/>
    <w:rsid w:val="000327AF"/>
    <w:rsid w:val="000331F9"/>
    <w:rsid w:val="00036144"/>
    <w:rsid w:val="000406E4"/>
    <w:rsid w:val="0004201D"/>
    <w:rsid w:val="0004618E"/>
    <w:rsid w:val="00053DDA"/>
    <w:rsid w:val="00054883"/>
    <w:rsid w:val="000554D0"/>
    <w:rsid w:val="00055FE8"/>
    <w:rsid w:val="00064DFE"/>
    <w:rsid w:val="00065013"/>
    <w:rsid w:val="00065164"/>
    <w:rsid w:val="000675A7"/>
    <w:rsid w:val="00070918"/>
    <w:rsid w:val="000709ED"/>
    <w:rsid w:val="000729C7"/>
    <w:rsid w:val="000836C6"/>
    <w:rsid w:val="00085147"/>
    <w:rsid w:val="00086544"/>
    <w:rsid w:val="00087616"/>
    <w:rsid w:val="00095EA4"/>
    <w:rsid w:val="00095FCE"/>
    <w:rsid w:val="000963F7"/>
    <w:rsid w:val="000A072A"/>
    <w:rsid w:val="000A07E8"/>
    <w:rsid w:val="000A0E8D"/>
    <w:rsid w:val="000A45DF"/>
    <w:rsid w:val="000A6797"/>
    <w:rsid w:val="000B1FBE"/>
    <w:rsid w:val="000B414A"/>
    <w:rsid w:val="000B5496"/>
    <w:rsid w:val="000C0DC9"/>
    <w:rsid w:val="000C3946"/>
    <w:rsid w:val="000C56C9"/>
    <w:rsid w:val="000D34E1"/>
    <w:rsid w:val="000E3C38"/>
    <w:rsid w:val="000E5F6A"/>
    <w:rsid w:val="000F3F89"/>
    <w:rsid w:val="000F7C82"/>
    <w:rsid w:val="00104A42"/>
    <w:rsid w:val="00107A3E"/>
    <w:rsid w:val="00114ABA"/>
    <w:rsid w:val="00117B7A"/>
    <w:rsid w:val="001320E9"/>
    <w:rsid w:val="00132D04"/>
    <w:rsid w:val="00133BE8"/>
    <w:rsid w:val="001345BA"/>
    <w:rsid w:val="001345F3"/>
    <w:rsid w:val="00136DAF"/>
    <w:rsid w:val="00140E05"/>
    <w:rsid w:val="00161609"/>
    <w:rsid w:val="00164998"/>
    <w:rsid w:val="00164CFA"/>
    <w:rsid w:val="00173CF7"/>
    <w:rsid w:val="00180693"/>
    <w:rsid w:val="00180C2D"/>
    <w:rsid w:val="00185541"/>
    <w:rsid w:val="001863F7"/>
    <w:rsid w:val="0018686E"/>
    <w:rsid w:val="00195B2D"/>
    <w:rsid w:val="001963F7"/>
    <w:rsid w:val="00197037"/>
    <w:rsid w:val="001A035E"/>
    <w:rsid w:val="001A1D31"/>
    <w:rsid w:val="001A31D0"/>
    <w:rsid w:val="001B00D8"/>
    <w:rsid w:val="001B0308"/>
    <w:rsid w:val="001B221C"/>
    <w:rsid w:val="001B607A"/>
    <w:rsid w:val="001C23C9"/>
    <w:rsid w:val="001C24C9"/>
    <w:rsid w:val="001D085D"/>
    <w:rsid w:val="001D1C0A"/>
    <w:rsid w:val="001D556E"/>
    <w:rsid w:val="001D6EDC"/>
    <w:rsid w:val="001E115F"/>
    <w:rsid w:val="001E1796"/>
    <w:rsid w:val="001E774E"/>
    <w:rsid w:val="001F210A"/>
    <w:rsid w:val="00200EED"/>
    <w:rsid w:val="0020145F"/>
    <w:rsid w:val="00201D10"/>
    <w:rsid w:val="0020305A"/>
    <w:rsid w:val="00204517"/>
    <w:rsid w:val="0020455E"/>
    <w:rsid w:val="0021193E"/>
    <w:rsid w:val="00212157"/>
    <w:rsid w:val="00220745"/>
    <w:rsid w:val="0022252C"/>
    <w:rsid w:val="00226FE7"/>
    <w:rsid w:val="00230D17"/>
    <w:rsid w:val="00231EFD"/>
    <w:rsid w:val="0023269A"/>
    <w:rsid w:val="002343EE"/>
    <w:rsid w:val="00234D14"/>
    <w:rsid w:val="002361D5"/>
    <w:rsid w:val="002421BB"/>
    <w:rsid w:val="00243563"/>
    <w:rsid w:val="002520A1"/>
    <w:rsid w:val="0025392C"/>
    <w:rsid w:val="0025486B"/>
    <w:rsid w:val="002559A8"/>
    <w:rsid w:val="002604B3"/>
    <w:rsid w:val="002627C8"/>
    <w:rsid w:val="00265B72"/>
    <w:rsid w:val="0026703A"/>
    <w:rsid w:val="0027106C"/>
    <w:rsid w:val="00273364"/>
    <w:rsid w:val="002811A3"/>
    <w:rsid w:val="002855F0"/>
    <w:rsid w:val="00291146"/>
    <w:rsid w:val="00293003"/>
    <w:rsid w:val="00295133"/>
    <w:rsid w:val="002A54AF"/>
    <w:rsid w:val="002A6FB3"/>
    <w:rsid w:val="002B1A8B"/>
    <w:rsid w:val="002B3255"/>
    <w:rsid w:val="002B33A1"/>
    <w:rsid w:val="002C272E"/>
    <w:rsid w:val="002C5522"/>
    <w:rsid w:val="002C6FD8"/>
    <w:rsid w:val="002D0DAA"/>
    <w:rsid w:val="002E2549"/>
    <w:rsid w:val="002E407A"/>
    <w:rsid w:val="002E7465"/>
    <w:rsid w:val="002F0ACB"/>
    <w:rsid w:val="00302E09"/>
    <w:rsid w:val="003100C4"/>
    <w:rsid w:val="00312711"/>
    <w:rsid w:val="0031344F"/>
    <w:rsid w:val="00313DA3"/>
    <w:rsid w:val="0031434E"/>
    <w:rsid w:val="00316A46"/>
    <w:rsid w:val="00317CFC"/>
    <w:rsid w:val="00321824"/>
    <w:rsid w:val="00324404"/>
    <w:rsid w:val="0032554A"/>
    <w:rsid w:val="003341F4"/>
    <w:rsid w:val="00336F8F"/>
    <w:rsid w:val="003428D0"/>
    <w:rsid w:val="00344A81"/>
    <w:rsid w:val="00346D5E"/>
    <w:rsid w:val="00347E2A"/>
    <w:rsid w:val="003516DE"/>
    <w:rsid w:val="003518F3"/>
    <w:rsid w:val="00353ED4"/>
    <w:rsid w:val="00355628"/>
    <w:rsid w:val="00355A53"/>
    <w:rsid w:val="00361F76"/>
    <w:rsid w:val="00363FEE"/>
    <w:rsid w:val="00365022"/>
    <w:rsid w:val="003673B5"/>
    <w:rsid w:val="00370861"/>
    <w:rsid w:val="00377579"/>
    <w:rsid w:val="00377751"/>
    <w:rsid w:val="003800D7"/>
    <w:rsid w:val="00381D80"/>
    <w:rsid w:val="00387229"/>
    <w:rsid w:val="00394CFD"/>
    <w:rsid w:val="003A0E1F"/>
    <w:rsid w:val="003A126E"/>
    <w:rsid w:val="003A1EEC"/>
    <w:rsid w:val="003A7D09"/>
    <w:rsid w:val="003B3F88"/>
    <w:rsid w:val="003B676A"/>
    <w:rsid w:val="003C0B39"/>
    <w:rsid w:val="003C28C2"/>
    <w:rsid w:val="003C3E27"/>
    <w:rsid w:val="003C4DE6"/>
    <w:rsid w:val="003C5B21"/>
    <w:rsid w:val="003D1E86"/>
    <w:rsid w:val="003D271F"/>
    <w:rsid w:val="003F36CB"/>
    <w:rsid w:val="003F5676"/>
    <w:rsid w:val="003F7249"/>
    <w:rsid w:val="004008FC"/>
    <w:rsid w:val="00400EF1"/>
    <w:rsid w:val="00401919"/>
    <w:rsid w:val="00404E52"/>
    <w:rsid w:val="00415AFC"/>
    <w:rsid w:val="00415FA0"/>
    <w:rsid w:val="004200E3"/>
    <w:rsid w:val="0043057D"/>
    <w:rsid w:val="0043084F"/>
    <w:rsid w:val="004313C0"/>
    <w:rsid w:val="00432FFE"/>
    <w:rsid w:val="00434F4C"/>
    <w:rsid w:val="0044088A"/>
    <w:rsid w:val="00440B9E"/>
    <w:rsid w:val="0044141E"/>
    <w:rsid w:val="0044239B"/>
    <w:rsid w:val="004477D0"/>
    <w:rsid w:val="00456DF6"/>
    <w:rsid w:val="00457E86"/>
    <w:rsid w:val="00461248"/>
    <w:rsid w:val="00462D45"/>
    <w:rsid w:val="004630C4"/>
    <w:rsid w:val="00470F66"/>
    <w:rsid w:val="0047441E"/>
    <w:rsid w:val="0047479A"/>
    <w:rsid w:val="0047783F"/>
    <w:rsid w:val="0047790F"/>
    <w:rsid w:val="00481C82"/>
    <w:rsid w:val="0048204F"/>
    <w:rsid w:val="00484BC8"/>
    <w:rsid w:val="00493605"/>
    <w:rsid w:val="004A113D"/>
    <w:rsid w:val="004A1D3F"/>
    <w:rsid w:val="004A21F0"/>
    <w:rsid w:val="004A7806"/>
    <w:rsid w:val="004B40C3"/>
    <w:rsid w:val="004B4600"/>
    <w:rsid w:val="004B5ACC"/>
    <w:rsid w:val="004B6C82"/>
    <w:rsid w:val="004C0D86"/>
    <w:rsid w:val="004C10FF"/>
    <w:rsid w:val="004C1DD1"/>
    <w:rsid w:val="004C4ECD"/>
    <w:rsid w:val="004D6430"/>
    <w:rsid w:val="004E1C98"/>
    <w:rsid w:val="004E6071"/>
    <w:rsid w:val="004F21D0"/>
    <w:rsid w:val="004F32A9"/>
    <w:rsid w:val="004F7EBC"/>
    <w:rsid w:val="0050027A"/>
    <w:rsid w:val="00507CC1"/>
    <w:rsid w:val="0051366E"/>
    <w:rsid w:val="00514D75"/>
    <w:rsid w:val="005150F7"/>
    <w:rsid w:val="00515F71"/>
    <w:rsid w:val="00517412"/>
    <w:rsid w:val="00522750"/>
    <w:rsid w:val="00530B1F"/>
    <w:rsid w:val="005331FE"/>
    <w:rsid w:val="00533E28"/>
    <w:rsid w:val="00535641"/>
    <w:rsid w:val="00540661"/>
    <w:rsid w:val="00541A73"/>
    <w:rsid w:val="00542F8E"/>
    <w:rsid w:val="00545892"/>
    <w:rsid w:val="00547596"/>
    <w:rsid w:val="005547F6"/>
    <w:rsid w:val="005601B2"/>
    <w:rsid w:val="00560A82"/>
    <w:rsid w:val="00561B4D"/>
    <w:rsid w:val="00562EAB"/>
    <w:rsid w:val="00563B5B"/>
    <w:rsid w:val="005654AF"/>
    <w:rsid w:val="00581C56"/>
    <w:rsid w:val="0059013F"/>
    <w:rsid w:val="005903D2"/>
    <w:rsid w:val="00591316"/>
    <w:rsid w:val="0059182C"/>
    <w:rsid w:val="0059651E"/>
    <w:rsid w:val="0059737F"/>
    <w:rsid w:val="00597969"/>
    <w:rsid w:val="00597CA4"/>
    <w:rsid w:val="005A2A90"/>
    <w:rsid w:val="005A2BE5"/>
    <w:rsid w:val="005A3F79"/>
    <w:rsid w:val="005A6920"/>
    <w:rsid w:val="005B765F"/>
    <w:rsid w:val="005B7AA9"/>
    <w:rsid w:val="005D0BAF"/>
    <w:rsid w:val="005D2700"/>
    <w:rsid w:val="005D2EA1"/>
    <w:rsid w:val="005D4334"/>
    <w:rsid w:val="005D6295"/>
    <w:rsid w:val="005E54E6"/>
    <w:rsid w:val="005E57F2"/>
    <w:rsid w:val="005E6524"/>
    <w:rsid w:val="005E7731"/>
    <w:rsid w:val="005F2510"/>
    <w:rsid w:val="00604DD7"/>
    <w:rsid w:val="0061140C"/>
    <w:rsid w:val="00616409"/>
    <w:rsid w:val="0062190B"/>
    <w:rsid w:val="00621AA1"/>
    <w:rsid w:val="00623866"/>
    <w:rsid w:val="006243AF"/>
    <w:rsid w:val="00624C16"/>
    <w:rsid w:val="00624C5E"/>
    <w:rsid w:val="00625A6A"/>
    <w:rsid w:val="00627453"/>
    <w:rsid w:val="006317D4"/>
    <w:rsid w:val="0063206D"/>
    <w:rsid w:val="006372FB"/>
    <w:rsid w:val="00637AC1"/>
    <w:rsid w:val="00641F1E"/>
    <w:rsid w:val="00642030"/>
    <w:rsid w:val="00642E95"/>
    <w:rsid w:val="00643978"/>
    <w:rsid w:val="00644DDD"/>
    <w:rsid w:val="00647B86"/>
    <w:rsid w:val="006559F2"/>
    <w:rsid w:val="006579B2"/>
    <w:rsid w:val="00660C95"/>
    <w:rsid w:val="00663916"/>
    <w:rsid w:val="00667FAC"/>
    <w:rsid w:val="006704DB"/>
    <w:rsid w:val="006735DE"/>
    <w:rsid w:val="00675480"/>
    <w:rsid w:val="00676385"/>
    <w:rsid w:val="00681DDE"/>
    <w:rsid w:val="00687814"/>
    <w:rsid w:val="00687B56"/>
    <w:rsid w:val="00690C8D"/>
    <w:rsid w:val="00690D90"/>
    <w:rsid w:val="00691DF1"/>
    <w:rsid w:val="006A1C5C"/>
    <w:rsid w:val="006A4632"/>
    <w:rsid w:val="006C3FE7"/>
    <w:rsid w:val="006D4856"/>
    <w:rsid w:val="006D68D3"/>
    <w:rsid w:val="006E083A"/>
    <w:rsid w:val="006E53C4"/>
    <w:rsid w:val="007024CC"/>
    <w:rsid w:val="0071232C"/>
    <w:rsid w:val="007135A2"/>
    <w:rsid w:val="00717A85"/>
    <w:rsid w:val="00720433"/>
    <w:rsid w:val="00725F84"/>
    <w:rsid w:val="007267E0"/>
    <w:rsid w:val="00740FBD"/>
    <w:rsid w:val="0074145A"/>
    <w:rsid w:val="00742B3C"/>
    <w:rsid w:val="00746223"/>
    <w:rsid w:val="007510CB"/>
    <w:rsid w:val="00752ABB"/>
    <w:rsid w:val="0075329A"/>
    <w:rsid w:val="00755542"/>
    <w:rsid w:val="00761C90"/>
    <w:rsid w:val="00765CD3"/>
    <w:rsid w:val="00772AA1"/>
    <w:rsid w:val="00785F61"/>
    <w:rsid w:val="00793D23"/>
    <w:rsid w:val="00794CDE"/>
    <w:rsid w:val="00795C9C"/>
    <w:rsid w:val="007A0EE6"/>
    <w:rsid w:val="007A1FCE"/>
    <w:rsid w:val="007A26A4"/>
    <w:rsid w:val="007A35E6"/>
    <w:rsid w:val="007A6663"/>
    <w:rsid w:val="007A6807"/>
    <w:rsid w:val="007A7127"/>
    <w:rsid w:val="007B3F09"/>
    <w:rsid w:val="007C1501"/>
    <w:rsid w:val="007C3A99"/>
    <w:rsid w:val="007D10F2"/>
    <w:rsid w:val="007D2267"/>
    <w:rsid w:val="007D3779"/>
    <w:rsid w:val="007D603D"/>
    <w:rsid w:val="007D73BC"/>
    <w:rsid w:val="007D774B"/>
    <w:rsid w:val="007D7D36"/>
    <w:rsid w:val="007E0590"/>
    <w:rsid w:val="007E38EF"/>
    <w:rsid w:val="007E3971"/>
    <w:rsid w:val="007E6EEB"/>
    <w:rsid w:val="007E6FA4"/>
    <w:rsid w:val="007F3440"/>
    <w:rsid w:val="007F6668"/>
    <w:rsid w:val="007F6D69"/>
    <w:rsid w:val="00801EBE"/>
    <w:rsid w:val="0080345C"/>
    <w:rsid w:val="00804051"/>
    <w:rsid w:val="0080573E"/>
    <w:rsid w:val="00816E23"/>
    <w:rsid w:val="00821FBB"/>
    <w:rsid w:val="00822439"/>
    <w:rsid w:val="008270AD"/>
    <w:rsid w:val="00831BCA"/>
    <w:rsid w:val="008371A6"/>
    <w:rsid w:val="00841228"/>
    <w:rsid w:val="00843790"/>
    <w:rsid w:val="00846A29"/>
    <w:rsid w:val="00847D8C"/>
    <w:rsid w:val="00851FFE"/>
    <w:rsid w:val="008601D8"/>
    <w:rsid w:val="008625E9"/>
    <w:rsid w:val="008672AA"/>
    <w:rsid w:val="00870FAD"/>
    <w:rsid w:val="00873DF1"/>
    <w:rsid w:val="008803B8"/>
    <w:rsid w:val="00881081"/>
    <w:rsid w:val="00885584"/>
    <w:rsid w:val="00885D7F"/>
    <w:rsid w:val="00887492"/>
    <w:rsid w:val="008928FF"/>
    <w:rsid w:val="00893693"/>
    <w:rsid w:val="00895640"/>
    <w:rsid w:val="00897860"/>
    <w:rsid w:val="008A0BEE"/>
    <w:rsid w:val="008A18F0"/>
    <w:rsid w:val="008A4796"/>
    <w:rsid w:val="008B62F4"/>
    <w:rsid w:val="008B67A9"/>
    <w:rsid w:val="008C2EA1"/>
    <w:rsid w:val="008D3029"/>
    <w:rsid w:val="008D30D4"/>
    <w:rsid w:val="008D3293"/>
    <w:rsid w:val="008D36A4"/>
    <w:rsid w:val="008D374C"/>
    <w:rsid w:val="008D3A6D"/>
    <w:rsid w:val="008F022B"/>
    <w:rsid w:val="008F18C5"/>
    <w:rsid w:val="009003EF"/>
    <w:rsid w:val="0090067B"/>
    <w:rsid w:val="00900F4A"/>
    <w:rsid w:val="00905CF6"/>
    <w:rsid w:val="00920F11"/>
    <w:rsid w:val="00927120"/>
    <w:rsid w:val="009319BC"/>
    <w:rsid w:val="00931ED8"/>
    <w:rsid w:val="00936539"/>
    <w:rsid w:val="009451D6"/>
    <w:rsid w:val="00945264"/>
    <w:rsid w:val="0094640A"/>
    <w:rsid w:val="009527B0"/>
    <w:rsid w:val="009554BB"/>
    <w:rsid w:val="00956D3A"/>
    <w:rsid w:val="00960501"/>
    <w:rsid w:val="009610D8"/>
    <w:rsid w:val="0097386F"/>
    <w:rsid w:val="009739DF"/>
    <w:rsid w:val="00980ECC"/>
    <w:rsid w:val="00981799"/>
    <w:rsid w:val="0098247E"/>
    <w:rsid w:val="00987AD6"/>
    <w:rsid w:val="00992A97"/>
    <w:rsid w:val="009948D3"/>
    <w:rsid w:val="00994A35"/>
    <w:rsid w:val="00996CAD"/>
    <w:rsid w:val="009A06AD"/>
    <w:rsid w:val="009A4506"/>
    <w:rsid w:val="009A482C"/>
    <w:rsid w:val="009B222B"/>
    <w:rsid w:val="009B2A14"/>
    <w:rsid w:val="009B384B"/>
    <w:rsid w:val="009B6E9A"/>
    <w:rsid w:val="009C0257"/>
    <w:rsid w:val="009D24C7"/>
    <w:rsid w:val="009D72BD"/>
    <w:rsid w:val="009E0C2A"/>
    <w:rsid w:val="009E2C46"/>
    <w:rsid w:val="009E627E"/>
    <w:rsid w:val="009E7FB5"/>
    <w:rsid w:val="009F12A6"/>
    <w:rsid w:val="009F19AB"/>
    <w:rsid w:val="009F296C"/>
    <w:rsid w:val="009F4243"/>
    <w:rsid w:val="009F6706"/>
    <w:rsid w:val="00A010DE"/>
    <w:rsid w:val="00A016DA"/>
    <w:rsid w:val="00A01B17"/>
    <w:rsid w:val="00A037D1"/>
    <w:rsid w:val="00A104D4"/>
    <w:rsid w:val="00A15B00"/>
    <w:rsid w:val="00A1786E"/>
    <w:rsid w:val="00A30936"/>
    <w:rsid w:val="00A32261"/>
    <w:rsid w:val="00A3244C"/>
    <w:rsid w:val="00A34782"/>
    <w:rsid w:val="00A450AC"/>
    <w:rsid w:val="00A45466"/>
    <w:rsid w:val="00A45A4F"/>
    <w:rsid w:val="00A45C13"/>
    <w:rsid w:val="00A51C2A"/>
    <w:rsid w:val="00A52CE1"/>
    <w:rsid w:val="00A535BF"/>
    <w:rsid w:val="00A5399D"/>
    <w:rsid w:val="00A54135"/>
    <w:rsid w:val="00A56534"/>
    <w:rsid w:val="00A579BE"/>
    <w:rsid w:val="00A57C76"/>
    <w:rsid w:val="00A57FF2"/>
    <w:rsid w:val="00A649A0"/>
    <w:rsid w:val="00A700BB"/>
    <w:rsid w:val="00A70848"/>
    <w:rsid w:val="00A72BBA"/>
    <w:rsid w:val="00A7488E"/>
    <w:rsid w:val="00A76F17"/>
    <w:rsid w:val="00A81891"/>
    <w:rsid w:val="00A82EB2"/>
    <w:rsid w:val="00A87327"/>
    <w:rsid w:val="00A9401E"/>
    <w:rsid w:val="00A942C3"/>
    <w:rsid w:val="00A94FB3"/>
    <w:rsid w:val="00A95F2D"/>
    <w:rsid w:val="00A970DB"/>
    <w:rsid w:val="00AA0736"/>
    <w:rsid w:val="00AA23E8"/>
    <w:rsid w:val="00AA35E6"/>
    <w:rsid w:val="00AB5B38"/>
    <w:rsid w:val="00AB76CC"/>
    <w:rsid w:val="00AC04DD"/>
    <w:rsid w:val="00AC7B6C"/>
    <w:rsid w:val="00AD05E4"/>
    <w:rsid w:val="00AD37AC"/>
    <w:rsid w:val="00AD7F61"/>
    <w:rsid w:val="00AE5DB7"/>
    <w:rsid w:val="00AF78B5"/>
    <w:rsid w:val="00B00DB1"/>
    <w:rsid w:val="00B02B5D"/>
    <w:rsid w:val="00B24B48"/>
    <w:rsid w:val="00B260DB"/>
    <w:rsid w:val="00B27226"/>
    <w:rsid w:val="00B3023E"/>
    <w:rsid w:val="00B316FA"/>
    <w:rsid w:val="00B352FD"/>
    <w:rsid w:val="00B369BC"/>
    <w:rsid w:val="00B37E13"/>
    <w:rsid w:val="00B44E54"/>
    <w:rsid w:val="00B476EF"/>
    <w:rsid w:val="00B524D9"/>
    <w:rsid w:val="00B52BA7"/>
    <w:rsid w:val="00B540BE"/>
    <w:rsid w:val="00B62E2E"/>
    <w:rsid w:val="00B63889"/>
    <w:rsid w:val="00B646F9"/>
    <w:rsid w:val="00B66DA2"/>
    <w:rsid w:val="00B67170"/>
    <w:rsid w:val="00B67DB9"/>
    <w:rsid w:val="00B73A77"/>
    <w:rsid w:val="00B77DF0"/>
    <w:rsid w:val="00B831A5"/>
    <w:rsid w:val="00B8556E"/>
    <w:rsid w:val="00B8668E"/>
    <w:rsid w:val="00B933B2"/>
    <w:rsid w:val="00B9542D"/>
    <w:rsid w:val="00B9585D"/>
    <w:rsid w:val="00BA0024"/>
    <w:rsid w:val="00BB1C56"/>
    <w:rsid w:val="00BB5468"/>
    <w:rsid w:val="00BC062A"/>
    <w:rsid w:val="00BC2AB3"/>
    <w:rsid w:val="00BC379E"/>
    <w:rsid w:val="00BC48F6"/>
    <w:rsid w:val="00BC6CDB"/>
    <w:rsid w:val="00BD381E"/>
    <w:rsid w:val="00BD38F9"/>
    <w:rsid w:val="00BD7A63"/>
    <w:rsid w:val="00BE0187"/>
    <w:rsid w:val="00BF17F4"/>
    <w:rsid w:val="00BF22FA"/>
    <w:rsid w:val="00BF3C1A"/>
    <w:rsid w:val="00BF57DB"/>
    <w:rsid w:val="00BF755A"/>
    <w:rsid w:val="00BF774F"/>
    <w:rsid w:val="00C062A9"/>
    <w:rsid w:val="00C10D7F"/>
    <w:rsid w:val="00C11B47"/>
    <w:rsid w:val="00C1263A"/>
    <w:rsid w:val="00C3119D"/>
    <w:rsid w:val="00C343C8"/>
    <w:rsid w:val="00C349E9"/>
    <w:rsid w:val="00C3694E"/>
    <w:rsid w:val="00C434CC"/>
    <w:rsid w:val="00C446CB"/>
    <w:rsid w:val="00C44B7E"/>
    <w:rsid w:val="00C4706B"/>
    <w:rsid w:val="00C50EB7"/>
    <w:rsid w:val="00C60C3E"/>
    <w:rsid w:val="00C60CB7"/>
    <w:rsid w:val="00C62F63"/>
    <w:rsid w:val="00C643DD"/>
    <w:rsid w:val="00C64438"/>
    <w:rsid w:val="00C64EF7"/>
    <w:rsid w:val="00C70FA6"/>
    <w:rsid w:val="00C7176A"/>
    <w:rsid w:val="00C7741A"/>
    <w:rsid w:val="00C902F0"/>
    <w:rsid w:val="00C942BD"/>
    <w:rsid w:val="00C959E8"/>
    <w:rsid w:val="00CA0535"/>
    <w:rsid w:val="00CA0A1F"/>
    <w:rsid w:val="00CA4F21"/>
    <w:rsid w:val="00CA7112"/>
    <w:rsid w:val="00CA7FD0"/>
    <w:rsid w:val="00CB4DDE"/>
    <w:rsid w:val="00CD2069"/>
    <w:rsid w:val="00CD5D85"/>
    <w:rsid w:val="00CD7163"/>
    <w:rsid w:val="00CE2394"/>
    <w:rsid w:val="00CE242E"/>
    <w:rsid w:val="00CE3736"/>
    <w:rsid w:val="00CF016A"/>
    <w:rsid w:val="00CF0C1B"/>
    <w:rsid w:val="00D022B9"/>
    <w:rsid w:val="00D02F67"/>
    <w:rsid w:val="00D04802"/>
    <w:rsid w:val="00D051E9"/>
    <w:rsid w:val="00D066EF"/>
    <w:rsid w:val="00D07022"/>
    <w:rsid w:val="00D10D0D"/>
    <w:rsid w:val="00D13362"/>
    <w:rsid w:val="00D177D0"/>
    <w:rsid w:val="00D2169B"/>
    <w:rsid w:val="00D274E4"/>
    <w:rsid w:val="00D32FF6"/>
    <w:rsid w:val="00D34A64"/>
    <w:rsid w:val="00D36C3A"/>
    <w:rsid w:val="00D36E0E"/>
    <w:rsid w:val="00D42826"/>
    <w:rsid w:val="00D50330"/>
    <w:rsid w:val="00D62B72"/>
    <w:rsid w:val="00D71FA3"/>
    <w:rsid w:val="00D72AA0"/>
    <w:rsid w:val="00D73888"/>
    <w:rsid w:val="00D86BB0"/>
    <w:rsid w:val="00D933F2"/>
    <w:rsid w:val="00D95472"/>
    <w:rsid w:val="00DA4339"/>
    <w:rsid w:val="00DA649F"/>
    <w:rsid w:val="00DB5D7D"/>
    <w:rsid w:val="00DC0168"/>
    <w:rsid w:val="00DC29A6"/>
    <w:rsid w:val="00DC6B54"/>
    <w:rsid w:val="00DD05DA"/>
    <w:rsid w:val="00DE41D1"/>
    <w:rsid w:val="00DE6EE0"/>
    <w:rsid w:val="00DF3ADB"/>
    <w:rsid w:val="00DF59C9"/>
    <w:rsid w:val="00DF5F8C"/>
    <w:rsid w:val="00DF70E1"/>
    <w:rsid w:val="00E01BFA"/>
    <w:rsid w:val="00E14009"/>
    <w:rsid w:val="00E14FF3"/>
    <w:rsid w:val="00E17940"/>
    <w:rsid w:val="00E23C26"/>
    <w:rsid w:val="00E240FE"/>
    <w:rsid w:val="00E242C9"/>
    <w:rsid w:val="00E254FC"/>
    <w:rsid w:val="00E258FF"/>
    <w:rsid w:val="00E301D6"/>
    <w:rsid w:val="00E32C64"/>
    <w:rsid w:val="00E34A90"/>
    <w:rsid w:val="00E3549B"/>
    <w:rsid w:val="00E4579C"/>
    <w:rsid w:val="00E478D1"/>
    <w:rsid w:val="00E51736"/>
    <w:rsid w:val="00E51E79"/>
    <w:rsid w:val="00E60B83"/>
    <w:rsid w:val="00E64527"/>
    <w:rsid w:val="00E71877"/>
    <w:rsid w:val="00E75D5E"/>
    <w:rsid w:val="00E8167B"/>
    <w:rsid w:val="00E92067"/>
    <w:rsid w:val="00EA0187"/>
    <w:rsid w:val="00EA08E7"/>
    <w:rsid w:val="00EA0E1E"/>
    <w:rsid w:val="00EA21DD"/>
    <w:rsid w:val="00EA2B20"/>
    <w:rsid w:val="00EA3F32"/>
    <w:rsid w:val="00EA4615"/>
    <w:rsid w:val="00EA7FD8"/>
    <w:rsid w:val="00EB0182"/>
    <w:rsid w:val="00EB12E5"/>
    <w:rsid w:val="00EB425F"/>
    <w:rsid w:val="00EB7713"/>
    <w:rsid w:val="00ED17D6"/>
    <w:rsid w:val="00ED3825"/>
    <w:rsid w:val="00ED4AF2"/>
    <w:rsid w:val="00ED59C7"/>
    <w:rsid w:val="00EE234B"/>
    <w:rsid w:val="00EE2A54"/>
    <w:rsid w:val="00EE4D90"/>
    <w:rsid w:val="00EF0798"/>
    <w:rsid w:val="00EF46EA"/>
    <w:rsid w:val="00EF63F1"/>
    <w:rsid w:val="00EF735D"/>
    <w:rsid w:val="00F025E9"/>
    <w:rsid w:val="00F028B2"/>
    <w:rsid w:val="00F03284"/>
    <w:rsid w:val="00F04F9F"/>
    <w:rsid w:val="00F21791"/>
    <w:rsid w:val="00F23E5E"/>
    <w:rsid w:val="00F309D9"/>
    <w:rsid w:val="00F35EE8"/>
    <w:rsid w:val="00F42E07"/>
    <w:rsid w:val="00F448B7"/>
    <w:rsid w:val="00F4751F"/>
    <w:rsid w:val="00F52078"/>
    <w:rsid w:val="00F52517"/>
    <w:rsid w:val="00F526F4"/>
    <w:rsid w:val="00F5294E"/>
    <w:rsid w:val="00F53F74"/>
    <w:rsid w:val="00F545D6"/>
    <w:rsid w:val="00F565DE"/>
    <w:rsid w:val="00F6097A"/>
    <w:rsid w:val="00F66B28"/>
    <w:rsid w:val="00F66F0E"/>
    <w:rsid w:val="00F72422"/>
    <w:rsid w:val="00F770AC"/>
    <w:rsid w:val="00F80FF9"/>
    <w:rsid w:val="00F81370"/>
    <w:rsid w:val="00F82F78"/>
    <w:rsid w:val="00F860F3"/>
    <w:rsid w:val="00F93DF6"/>
    <w:rsid w:val="00FA21B9"/>
    <w:rsid w:val="00FA28D7"/>
    <w:rsid w:val="00FA28E7"/>
    <w:rsid w:val="00FA3FD5"/>
    <w:rsid w:val="00FB2F7F"/>
    <w:rsid w:val="00FC4AA6"/>
    <w:rsid w:val="00FD0AA3"/>
    <w:rsid w:val="00FD1616"/>
    <w:rsid w:val="00FD191F"/>
    <w:rsid w:val="00FE296F"/>
    <w:rsid w:val="00FE4108"/>
    <w:rsid w:val="00FE4387"/>
    <w:rsid w:val="00FE7838"/>
    <w:rsid w:val="00FE7970"/>
    <w:rsid w:val="00FF19EF"/>
    <w:rsid w:val="00FF3499"/>
    <w:rsid w:val="00FF714B"/>
    <w:rsid w:val="00FF7218"/>
    <w:rsid w:val="269E52F5"/>
    <w:rsid w:val="43FAE5F2"/>
    <w:rsid w:val="5D53FBE6"/>
    <w:rsid w:val="6958089F"/>
    <w:rsid w:val="69F76A1A"/>
    <w:rsid w:val="7FABC3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8275"/>
  <w15:chartTrackingRefBased/>
  <w15:docId w15:val="{8A168812-1037-4B15-B503-2106D9AB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1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7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5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33B2"/>
    <w:pPr>
      <w:ind w:left="720"/>
      <w:contextualSpacing/>
    </w:pPr>
  </w:style>
  <w:style w:type="character" w:styleId="CommentReference">
    <w:name w:val="annotation reference"/>
    <w:basedOn w:val="DefaultParagraphFont"/>
    <w:uiPriority w:val="99"/>
    <w:semiHidden/>
    <w:unhideWhenUsed/>
    <w:rsid w:val="003673B5"/>
    <w:rPr>
      <w:sz w:val="16"/>
      <w:szCs w:val="16"/>
    </w:rPr>
  </w:style>
  <w:style w:type="paragraph" w:styleId="CommentText">
    <w:name w:val="annotation text"/>
    <w:basedOn w:val="Normal"/>
    <w:link w:val="CommentTextChar"/>
    <w:uiPriority w:val="99"/>
    <w:unhideWhenUsed/>
    <w:rsid w:val="003673B5"/>
    <w:pPr>
      <w:spacing w:line="240" w:lineRule="auto"/>
    </w:pPr>
    <w:rPr>
      <w:sz w:val="20"/>
      <w:szCs w:val="20"/>
    </w:rPr>
  </w:style>
  <w:style w:type="character" w:customStyle="1" w:styleId="CommentTextChar">
    <w:name w:val="Comment Text Char"/>
    <w:basedOn w:val="DefaultParagraphFont"/>
    <w:link w:val="CommentText"/>
    <w:uiPriority w:val="99"/>
    <w:rsid w:val="003673B5"/>
    <w:rPr>
      <w:sz w:val="20"/>
      <w:szCs w:val="20"/>
    </w:rPr>
  </w:style>
  <w:style w:type="paragraph" w:styleId="CommentSubject">
    <w:name w:val="annotation subject"/>
    <w:basedOn w:val="CommentText"/>
    <w:next w:val="CommentText"/>
    <w:link w:val="CommentSubjectChar"/>
    <w:uiPriority w:val="99"/>
    <w:semiHidden/>
    <w:unhideWhenUsed/>
    <w:rsid w:val="003673B5"/>
    <w:rPr>
      <w:b/>
      <w:bCs/>
    </w:rPr>
  </w:style>
  <w:style w:type="character" w:customStyle="1" w:styleId="CommentSubjectChar">
    <w:name w:val="Comment Subject Char"/>
    <w:basedOn w:val="CommentTextChar"/>
    <w:link w:val="CommentSubject"/>
    <w:uiPriority w:val="99"/>
    <w:semiHidden/>
    <w:rsid w:val="003673B5"/>
    <w:rPr>
      <w:b/>
      <w:bCs/>
      <w:sz w:val="20"/>
      <w:szCs w:val="20"/>
    </w:rPr>
  </w:style>
  <w:style w:type="character" w:styleId="Hyperlink">
    <w:name w:val="Hyperlink"/>
    <w:basedOn w:val="DefaultParagraphFont"/>
    <w:uiPriority w:val="99"/>
    <w:unhideWhenUsed/>
    <w:rsid w:val="001D556E"/>
    <w:rPr>
      <w:color w:val="0563C1" w:themeColor="hyperlink"/>
      <w:u w:val="single"/>
    </w:rPr>
  </w:style>
  <w:style w:type="character" w:customStyle="1" w:styleId="Heading3Char">
    <w:name w:val="Heading 3 Char"/>
    <w:basedOn w:val="DefaultParagraphFont"/>
    <w:link w:val="Heading3"/>
    <w:uiPriority w:val="9"/>
    <w:rsid w:val="00B44E5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D7D36"/>
    <w:rPr>
      <w:color w:val="605E5C"/>
      <w:shd w:val="clear" w:color="auto" w:fill="E1DFDD"/>
    </w:rPr>
  </w:style>
  <w:style w:type="character" w:styleId="FollowedHyperlink">
    <w:name w:val="FollowedHyperlink"/>
    <w:basedOn w:val="DefaultParagraphFont"/>
    <w:uiPriority w:val="99"/>
    <w:semiHidden/>
    <w:unhideWhenUsed/>
    <w:rsid w:val="00A70848"/>
    <w:rPr>
      <w:color w:val="954F72" w:themeColor="followedHyperlink"/>
      <w:u w:val="single"/>
    </w:rPr>
  </w:style>
  <w:style w:type="table" w:styleId="TableGrid">
    <w:name w:val="Table Grid"/>
    <w:basedOn w:val="TableNormal"/>
    <w:uiPriority w:val="39"/>
    <w:rsid w:val="00F6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A2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BE5"/>
    <w:rPr>
      <w:rFonts w:ascii="Courier New" w:eastAsia="Times New Roman" w:hAnsi="Courier New" w:cs="Courier New"/>
      <w:sz w:val="20"/>
      <w:szCs w:val="20"/>
    </w:rPr>
  </w:style>
  <w:style w:type="character" w:customStyle="1" w:styleId="hljs-attribute">
    <w:name w:val="hljs-attribute"/>
    <w:basedOn w:val="DefaultParagraphFont"/>
    <w:rsid w:val="005A2BE5"/>
  </w:style>
  <w:style w:type="table" w:styleId="GridTable4-Accent5">
    <w:name w:val="Grid Table 4 Accent 5"/>
    <w:basedOn w:val="TableNormal"/>
    <w:uiPriority w:val="49"/>
    <w:rsid w:val="008D32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ljs-attr">
    <w:name w:val="hljs-attr"/>
    <w:basedOn w:val="DefaultParagraphFont"/>
    <w:rsid w:val="00994A35"/>
  </w:style>
  <w:style w:type="character" w:customStyle="1" w:styleId="Heading4Char">
    <w:name w:val="Heading 4 Char"/>
    <w:basedOn w:val="DefaultParagraphFont"/>
    <w:link w:val="Heading4"/>
    <w:uiPriority w:val="9"/>
    <w:rsid w:val="0004618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semiHidden/>
    <w:unhideWhenUsed/>
    <w:rsid w:val="003872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229"/>
  </w:style>
  <w:style w:type="paragraph" w:styleId="Footer">
    <w:name w:val="footer"/>
    <w:basedOn w:val="Normal"/>
    <w:link w:val="FooterChar"/>
    <w:uiPriority w:val="99"/>
    <w:semiHidden/>
    <w:unhideWhenUsed/>
    <w:rsid w:val="003872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7229"/>
  </w:style>
  <w:style w:type="character" w:customStyle="1" w:styleId="normaltextrun">
    <w:name w:val="normaltextrun"/>
    <w:basedOn w:val="DefaultParagraphFont"/>
    <w:rsid w:val="00591316"/>
  </w:style>
  <w:style w:type="character" w:customStyle="1" w:styleId="eop">
    <w:name w:val="eop"/>
    <w:basedOn w:val="DefaultParagraphFont"/>
    <w:rsid w:val="00591316"/>
  </w:style>
  <w:style w:type="character" w:styleId="Mention">
    <w:name w:val="Mention"/>
    <w:basedOn w:val="DefaultParagraphFont"/>
    <w:uiPriority w:val="99"/>
    <w:unhideWhenUsed/>
    <w:rsid w:val="005903D2"/>
    <w:rPr>
      <w:color w:val="2B579A"/>
      <w:shd w:val="clear" w:color="auto" w:fill="E6E6E6"/>
    </w:rPr>
  </w:style>
  <w:style w:type="paragraph" w:styleId="Revision">
    <w:name w:val="Revision"/>
    <w:hidden/>
    <w:uiPriority w:val="99"/>
    <w:semiHidden/>
    <w:rsid w:val="008D30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2573">
      <w:bodyDiv w:val="1"/>
      <w:marLeft w:val="0"/>
      <w:marRight w:val="0"/>
      <w:marTop w:val="0"/>
      <w:marBottom w:val="0"/>
      <w:divBdr>
        <w:top w:val="none" w:sz="0" w:space="0" w:color="auto"/>
        <w:left w:val="none" w:sz="0" w:space="0" w:color="auto"/>
        <w:bottom w:val="none" w:sz="0" w:space="0" w:color="auto"/>
        <w:right w:val="none" w:sz="0" w:space="0" w:color="auto"/>
      </w:divBdr>
      <w:divsChild>
        <w:div w:id="47724612">
          <w:marLeft w:val="0"/>
          <w:marRight w:val="0"/>
          <w:marTop w:val="0"/>
          <w:marBottom w:val="0"/>
          <w:divBdr>
            <w:top w:val="none" w:sz="0" w:space="0" w:color="auto"/>
            <w:left w:val="none" w:sz="0" w:space="0" w:color="auto"/>
            <w:bottom w:val="none" w:sz="0" w:space="0" w:color="auto"/>
            <w:right w:val="none" w:sz="0" w:space="0" w:color="auto"/>
          </w:divBdr>
          <w:divsChild>
            <w:div w:id="432213816">
              <w:marLeft w:val="0"/>
              <w:marRight w:val="0"/>
              <w:marTop w:val="0"/>
              <w:marBottom w:val="0"/>
              <w:divBdr>
                <w:top w:val="none" w:sz="0" w:space="0" w:color="auto"/>
                <w:left w:val="none" w:sz="0" w:space="0" w:color="auto"/>
                <w:bottom w:val="none" w:sz="0" w:space="0" w:color="auto"/>
                <w:right w:val="none" w:sz="0" w:space="0" w:color="auto"/>
              </w:divBdr>
            </w:div>
            <w:div w:id="519663694">
              <w:marLeft w:val="0"/>
              <w:marRight w:val="0"/>
              <w:marTop w:val="0"/>
              <w:marBottom w:val="0"/>
              <w:divBdr>
                <w:top w:val="none" w:sz="0" w:space="0" w:color="auto"/>
                <w:left w:val="none" w:sz="0" w:space="0" w:color="auto"/>
                <w:bottom w:val="none" w:sz="0" w:space="0" w:color="auto"/>
                <w:right w:val="none" w:sz="0" w:space="0" w:color="auto"/>
              </w:divBdr>
            </w:div>
            <w:div w:id="1406299278">
              <w:marLeft w:val="0"/>
              <w:marRight w:val="0"/>
              <w:marTop w:val="0"/>
              <w:marBottom w:val="0"/>
              <w:divBdr>
                <w:top w:val="none" w:sz="0" w:space="0" w:color="auto"/>
                <w:left w:val="none" w:sz="0" w:space="0" w:color="auto"/>
                <w:bottom w:val="none" w:sz="0" w:space="0" w:color="auto"/>
                <w:right w:val="none" w:sz="0" w:space="0" w:color="auto"/>
              </w:divBdr>
            </w:div>
            <w:div w:id="1709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pta.varun@microsoft.com" TargetMode="External"/><Relationship Id="rId13" Type="http://schemas.openxmlformats.org/officeDocument/2006/relationships/hyperlink" Target="https://azure.microsoft.com/en-us/pricing/reserved-vm-instances/" TargetMode="External"/><Relationship Id="rId18" Type="http://schemas.openxmlformats.org/officeDocument/2006/relationships/hyperlink" Target="https://docs.microsoft.com/en-us/azure/azure-portal/supportability/per-vm-quota-requests" TargetMode="External"/><Relationship Id="rId3" Type="http://schemas.openxmlformats.org/officeDocument/2006/relationships/settings" Target="settings.xml"/><Relationship Id="rId7" Type="http://schemas.openxmlformats.org/officeDocument/2006/relationships/hyperlink" Target="https://forms.office.com/Pages/ResponsePage.aspx?id=v4j5cvGGr0GRqy180BHbR6sD4u5Jlg1JlaZfjElD4-9UOFM5NDc5UUFRQjlBS1hOU1JSWUU3Tks2Si4u" TargetMode="External"/><Relationship Id="rId12" Type="http://schemas.openxmlformats.org/officeDocument/2006/relationships/image" Target="media/image4.png"/><Relationship Id="rId17" Type="http://schemas.openxmlformats.org/officeDocument/2006/relationships/hyperlink" Target="https://github.com/Azure/on-demand-capacity-reservation/blob/main/Sample%20ARM%20Template.zip" TargetMode="External"/><Relationship Id="rId2" Type="http://schemas.openxmlformats.org/officeDocument/2006/relationships/styles" Target="styles.xml"/><Relationship Id="rId16" Type="http://schemas.openxmlformats.org/officeDocument/2006/relationships/hyperlink" Target="https://github.com/Azure/on-demand-capacity-reservation/blob/main/On-Demand%20Capacity%20Reservation-APIs.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6500</TotalTime>
  <Pages>9</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Links>
    <vt:vector size="48" baseType="variant">
      <vt:variant>
        <vt:i4>262221</vt:i4>
      </vt:variant>
      <vt:variant>
        <vt:i4>15</vt:i4>
      </vt:variant>
      <vt:variant>
        <vt:i4>0</vt:i4>
      </vt:variant>
      <vt:variant>
        <vt:i4>5</vt:i4>
      </vt:variant>
      <vt:variant>
        <vt:lpwstr>https://docs.microsoft.com/en-us/azure/azure-portal/supportability/per-vm-quota-requests</vt:lpwstr>
      </vt:variant>
      <vt:variant>
        <vt:lpwstr/>
      </vt:variant>
      <vt:variant>
        <vt:i4>5177422</vt:i4>
      </vt:variant>
      <vt:variant>
        <vt:i4>12</vt:i4>
      </vt:variant>
      <vt:variant>
        <vt:i4>0</vt:i4>
      </vt:variant>
      <vt:variant>
        <vt:i4>5</vt:i4>
      </vt:variant>
      <vt:variant>
        <vt:lpwstr>https://microsoft-my.sharepoint.com/:f:/p/vargupt/Emm8BRez56xOhrA7tC-vzmUBZS1z6BnkANKFzrnO-lBIIw?e=zdvKVa</vt:lpwstr>
      </vt:variant>
      <vt:variant>
        <vt:lpwstr/>
      </vt:variant>
      <vt:variant>
        <vt:i4>5177422</vt:i4>
      </vt:variant>
      <vt:variant>
        <vt:i4>9</vt:i4>
      </vt:variant>
      <vt:variant>
        <vt:i4>0</vt:i4>
      </vt:variant>
      <vt:variant>
        <vt:i4>5</vt:i4>
      </vt:variant>
      <vt:variant>
        <vt:lpwstr>https://microsoft-my.sharepoint.com/:f:/p/vargupt/Emm8BRez56xOhrA7tC-vzmUBZS1z6BnkANKFzrnO-lBIIw?e=zdvKVa</vt:lpwstr>
      </vt:variant>
      <vt:variant>
        <vt:lpwstr/>
      </vt:variant>
      <vt:variant>
        <vt:i4>4456532</vt:i4>
      </vt:variant>
      <vt:variant>
        <vt:i4>6</vt:i4>
      </vt:variant>
      <vt:variant>
        <vt:i4>0</vt:i4>
      </vt:variant>
      <vt:variant>
        <vt:i4>5</vt:i4>
      </vt:variant>
      <vt:variant>
        <vt:lpwstr>https://azure.microsoft.com/en-us/pricing/reserved-vm-instances/</vt:lpwstr>
      </vt:variant>
      <vt:variant>
        <vt:lpwstr/>
      </vt:variant>
      <vt:variant>
        <vt:i4>655486</vt:i4>
      </vt:variant>
      <vt:variant>
        <vt:i4>3</vt:i4>
      </vt:variant>
      <vt:variant>
        <vt:i4>0</vt:i4>
      </vt:variant>
      <vt:variant>
        <vt:i4>5</vt:i4>
      </vt:variant>
      <vt:variant>
        <vt:lpwstr>mailto:gupta.varun@microsoft.com</vt:lpwstr>
      </vt:variant>
      <vt:variant>
        <vt:lpwstr/>
      </vt:variant>
      <vt:variant>
        <vt:i4>5832778</vt:i4>
      </vt:variant>
      <vt:variant>
        <vt:i4>0</vt:i4>
      </vt:variant>
      <vt:variant>
        <vt:i4>0</vt:i4>
      </vt:variant>
      <vt:variant>
        <vt:i4>5</vt:i4>
      </vt:variant>
      <vt:variant>
        <vt:lpwstr>https://forms.office.com/Pages/ResponsePage.aspx?id=v4j5cvGGr0GRqy180BHbR6sD4u5Jlg1JlaZfjElD4-9UOFM5NDc5UUFRQjlBS1hOU1JSWUU3Tks2Si4u</vt:lpwstr>
      </vt:variant>
      <vt:variant>
        <vt:lpwstr/>
      </vt:variant>
      <vt:variant>
        <vt:i4>5308471</vt:i4>
      </vt:variant>
      <vt:variant>
        <vt:i4>3</vt:i4>
      </vt:variant>
      <vt:variant>
        <vt:i4>0</vt:i4>
      </vt:variant>
      <vt:variant>
        <vt:i4>5</vt:i4>
      </vt:variant>
      <vt:variant>
        <vt:lpwstr>mailto:Bill.DeForeest@microsoft.com</vt:lpwstr>
      </vt:variant>
      <vt:variant>
        <vt:lpwstr/>
      </vt:variant>
      <vt:variant>
        <vt:i4>5308471</vt:i4>
      </vt:variant>
      <vt:variant>
        <vt:i4>0</vt:i4>
      </vt:variant>
      <vt:variant>
        <vt:i4>0</vt:i4>
      </vt:variant>
      <vt:variant>
        <vt:i4>5</vt:i4>
      </vt:variant>
      <vt:variant>
        <vt:lpwstr>mailto:Bill.DeForeest@microsoft.com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Gupta (COMPUTE)</dc:creator>
  <cp:keywords/>
  <dc:description/>
  <cp:lastModifiedBy>Varun Gupta (COMPUTE)</cp:lastModifiedBy>
  <cp:revision>680</cp:revision>
  <dcterms:created xsi:type="dcterms:W3CDTF">2021-01-14T20:26:00Z</dcterms:created>
  <dcterms:modified xsi:type="dcterms:W3CDTF">2021-03-23T19:12:00Z</dcterms:modified>
</cp:coreProperties>
</file>